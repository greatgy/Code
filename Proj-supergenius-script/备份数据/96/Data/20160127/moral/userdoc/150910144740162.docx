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81F" w:rsidRDefault="00C1781F"/>
    <w:p w:rsidR="00C1781F" w:rsidRDefault="00AE0D56" w:rsidP="00AD2920">
      <w:pPr>
        <w:ind w:firstLineChars="1400" w:firstLine="2951"/>
        <w:rPr>
          <w:b/>
        </w:rPr>
      </w:pPr>
      <w:r w:rsidRPr="00AD2920">
        <w:rPr>
          <w:rFonts w:hint="eastAsia"/>
          <w:b/>
        </w:rPr>
        <w:t>职业道德</w:t>
      </w:r>
      <w:r w:rsidR="009C7E1A">
        <w:rPr>
          <w:rFonts w:hint="eastAsia"/>
          <w:b/>
        </w:rPr>
        <w:t>培训栏目网页设计初步方案</w:t>
      </w:r>
    </w:p>
    <w:p w:rsidR="006474D1" w:rsidRDefault="006474D1" w:rsidP="006474D1">
      <w:pPr>
        <w:rPr>
          <w:b/>
        </w:rPr>
      </w:pPr>
      <w:r>
        <w:rPr>
          <w:rFonts w:hint="eastAsia"/>
          <w:b/>
        </w:rPr>
        <w:t>一、主页位置：</w:t>
      </w:r>
    </w:p>
    <w:p w:rsidR="006474D1" w:rsidRPr="00DC24E0" w:rsidRDefault="006474D1" w:rsidP="006474D1">
      <w:r w:rsidRPr="00DC24E0">
        <w:rPr>
          <w:rFonts w:hint="eastAsia"/>
        </w:rPr>
        <w:t>首页</w:t>
      </w:r>
      <w:r w:rsidRPr="00DC24E0">
        <w:rPr>
          <w:rFonts w:hint="eastAsia"/>
        </w:rPr>
        <w:t xml:space="preserve">   </w:t>
      </w:r>
      <w:r w:rsidRPr="00DC24E0">
        <w:rPr>
          <w:rFonts w:hint="eastAsia"/>
        </w:rPr>
        <w:t>企业家培训</w:t>
      </w:r>
      <w:r w:rsidRPr="00DC24E0">
        <w:rPr>
          <w:rFonts w:hint="eastAsia"/>
        </w:rPr>
        <w:t xml:space="preserve">  </w:t>
      </w:r>
      <w:r w:rsidRPr="00DC24E0">
        <w:rPr>
          <w:rFonts w:hint="eastAsia"/>
        </w:rPr>
        <w:t>职业经理人培训</w:t>
      </w:r>
      <w:r w:rsidRPr="00DC24E0">
        <w:rPr>
          <w:rFonts w:hint="eastAsia"/>
        </w:rPr>
        <w:t xml:space="preserve">  </w:t>
      </w:r>
      <w:r w:rsidRPr="00DC24E0">
        <w:rPr>
          <w:rFonts w:hint="eastAsia"/>
          <w:highlight w:val="yellow"/>
        </w:rPr>
        <w:t>职业道德培训</w:t>
      </w:r>
      <w:r w:rsidRPr="00DC24E0">
        <w:rPr>
          <w:rFonts w:hint="eastAsia"/>
        </w:rPr>
        <w:t xml:space="preserve">   </w:t>
      </w:r>
      <w:r w:rsidRPr="00DC24E0">
        <w:rPr>
          <w:rFonts w:hint="eastAsia"/>
        </w:rPr>
        <w:t>并购平台</w:t>
      </w:r>
      <w:r w:rsidRPr="00DC24E0">
        <w:rPr>
          <w:rFonts w:hint="eastAsia"/>
        </w:rPr>
        <w:t xml:space="preserve">  </w:t>
      </w:r>
      <w:r w:rsidRPr="00DC24E0">
        <w:rPr>
          <w:rFonts w:hint="eastAsia"/>
        </w:rPr>
        <w:t>。。。。。。。</w:t>
      </w:r>
    </w:p>
    <w:p w:rsidR="00F83A09" w:rsidRDefault="006474D1">
      <w:r>
        <w:rPr>
          <w:rFonts w:hint="eastAsia"/>
        </w:rPr>
        <w:t>二</w:t>
      </w:r>
      <w:r w:rsidR="00AD2920">
        <w:rPr>
          <w:rFonts w:hint="eastAsia"/>
        </w:rPr>
        <w:t>、</w:t>
      </w:r>
      <w:r w:rsidR="00F83A09" w:rsidRPr="00DC24E0">
        <w:rPr>
          <w:rFonts w:hint="eastAsia"/>
          <w:b/>
        </w:rPr>
        <w:t>首页设计：</w:t>
      </w:r>
    </w:p>
    <w:p w:rsidR="00297266" w:rsidRPr="00E263FB" w:rsidRDefault="00297266" w:rsidP="00E47E0D">
      <w:pPr>
        <w:ind w:firstLineChars="247" w:firstLine="521"/>
        <w:rPr>
          <w:b/>
        </w:rPr>
      </w:pPr>
      <w:r w:rsidRPr="00E263FB">
        <w:rPr>
          <w:rFonts w:hint="eastAsia"/>
          <w:b/>
          <w:highlight w:val="lightGray"/>
        </w:rPr>
        <w:t>首页</w:t>
      </w:r>
      <w:r w:rsidR="008019F8" w:rsidRPr="00E263FB">
        <w:rPr>
          <w:rFonts w:hint="eastAsia"/>
          <w:b/>
          <w:highlight w:val="lightGray"/>
        </w:rPr>
        <w:t xml:space="preserve">     </w:t>
      </w:r>
      <w:bookmarkStart w:id="0" w:name="_GoBack"/>
      <w:bookmarkEnd w:id="0"/>
      <w:del w:id="1" w:author="SkyUN.Org" w:date="2015-03-26T10:18:00Z">
        <w:r w:rsidR="008019F8" w:rsidRPr="00E263FB" w:rsidDel="00E0248F">
          <w:rPr>
            <w:rFonts w:hint="eastAsia"/>
            <w:b/>
            <w:highlight w:val="lightGray"/>
          </w:rPr>
          <w:delText xml:space="preserve">   </w:delText>
        </w:r>
        <w:r w:rsidR="00E47E0D" w:rsidDel="00E0248F">
          <w:rPr>
            <w:rFonts w:hint="eastAsia"/>
            <w:b/>
            <w:highlight w:val="lightGray"/>
          </w:rPr>
          <w:delText xml:space="preserve"> </w:delText>
        </w:r>
      </w:del>
      <w:r w:rsidR="00E47E0D">
        <w:rPr>
          <w:rFonts w:hint="eastAsia"/>
          <w:b/>
          <w:highlight w:val="lightGray"/>
        </w:rPr>
        <w:t xml:space="preserve">   </w:t>
      </w:r>
      <w:r w:rsidR="00E263FB" w:rsidRPr="00E263FB">
        <w:rPr>
          <w:rFonts w:hint="eastAsia"/>
          <w:b/>
          <w:highlight w:val="lightGray"/>
        </w:rPr>
        <w:t>学员</w:t>
      </w:r>
      <w:r w:rsidRPr="00E263FB">
        <w:rPr>
          <w:rFonts w:hint="eastAsia"/>
          <w:b/>
          <w:highlight w:val="lightGray"/>
        </w:rPr>
        <w:t>社区</w:t>
      </w:r>
      <w:r w:rsidRPr="00E263FB">
        <w:rPr>
          <w:rFonts w:hint="eastAsia"/>
          <w:b/>
          <w:highlight w:val="lightGray"/>
        </w:rPr>
        <w:t xml:space="preserve">     </w:t>
      </w:r>
      <w:del w:id="2" w:author="SkyUN.Org" w:date="2015-03-26T10:18:00Z">
        <w:r w:rsidRPr="00E263FB" w:rsidDel="00E0248F">
          <w:rPr>
            <w:rFonts w:hint="eastAsia"/>
            <w:b/>
            <w:highlight w:val="lightGray"/>
          </w:rPr>
          <w:delText xml:space="preserve">  </w:delText>
        </w:r>
        <w:r w:rsidR="00E47E0D" w:rsidDel="00E0248F">
          <w:rPr>
            <w:rFonts w:hint="eastAsia"/>
            <w:b/>
            <w:highlight w:val="lightGray"/>
          </w:rPr>
          <w:delText xml:space="preserve">  </w:delText>
        </w:r>
      </w:del>
      <w:r w:rsidR="00E47E0D">
        <w:rPr>
          <w:rFonts w:hint="eastAsia"/>
          <w:b/>
          <w:highlight w:val="lightGray"/>
        </w:rPr>
        <w:t xml:space="preserve">    </w:t>
      </w:r>
      <w:r w:rsidR="00AC2B1A">
        <w:rPr>
          <w:rFonts w:hint="eastAsia"/>
          <w:b/>
          <w:highlight w:val="lightGray"/>
        </w:rPr>
        <w:t>在线咨询</w:t>
      </w:r>
      <w:r w:rsidRPr="00E263FB">
        <w:rPr>
          <w:rFonts w:hint="eastAsia"/>
          <w:b/>
          <w:highlight w:val="lightGray"/>
        </w:rPr>
        <w:t xml:space="preserve">   </w:t>
      </w:r>
      <w:ins w:id="3" w:author="SkyUN.Org" w:date="2015-03-26T10:18:00Z">
        <w:r w:rsidR="00E0248F">
          <w:rPr>
            <w:rFonts w:hint="eastAsia"/>
            <w:b/>
            <w:highlight w:val="lightGray"/>
          </w:rPr>
          <w:t>评估</w:t>
        </w:r>
        <w:r w:rsidR="00E0248F">
          <w:rPr>
            <w:b/>
            <w:highlight w:val="lightGray"/>
          </w:rPr>
          <w:t>报告</w:t>
        </w:r>
      </w:ins>
      <w:r w:rsidRPr="00E263FB">
        <w:rPr>
          <w:rFonts w:hint="eastAsia"/>
          <w:b/>
          <w:highlight w:val="lightGray"/>
        </w:rPr>
        <w:t xml:space="preserve">       </w:t>
      </w:r>
      <w:r w:rsidR="008019F8" w:rsidRPr="00E263FB">
        <w:rPr>
          <w:rFonts w:hint="eastAsia"/>
          <w:b/>
          <w:highlight w:val="lightGray"/>
        </w:rPr>
        <w:t xml:space="preserve"> </w:t>
      </w:r>
      <w:r w:rsidR="00E47E0D">
        <w:rPr>
          <w:rFonts w:hint="eastAsia"/>
          <w:b/>
          <w:highlight w:val="lightGray"/>
        </w:rPr>
        <w:t xml:space="preserve">  </w:t>
      </w:r>
      <w:r w:rsidRPr="00E263FB">
        <w:rPr>
          <w:rFonts w:hint="eastAsia"/>
          <w:b/>
          <w:highlight w:val="lightGray"/>
        </w:rPr>
        <w:t>关于我们</w:t>
      </w:r>
    </w:p>
    <w:p w:rsidR="00297266" w:rsidRDefault="00297266"/>
    <w:tbl>
      <w:tblPr>
        <w:tblW w:w="9090"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C1781F" w:rsidTr="00EB3C56">
        <w:trPr>
          <w:trHeight w:val="2716"/>
        </w:trPr>
        <w:tc>
          <w:tcPr>
            <w:tcW w:w="9090" w:type="dxa"/>
          </w:tcPr>
          <w:p w:rsidR="00C1781F" w:rsidRDefault="001C0F86" w:rsidP="00C1781F">
            <w:pPr>
              <w:ind w:left="-15"/>
            </w:pPr>
            <w:r>
              <w:rPr>
                <w:noProof/>
              </w:rPr>
              <w:pict>
                <v:shapetype id="_x0000_t202" coordsize="21600,21600" o:spt="202" path="m,l,21600r21600,l21600,xe">
                  <v:stroke joinstyle="miter"/>
                  <v:path gradientshapeok="t" o:connecttype="rect"/>
                </v:shapetype>
                <v:shape id="_x0000_s1038" type="#_x0000_t202" style="position:absolute;left:0;text-align:left;margin-left:7.35pt;margin-top:82.15pt;width:165.25pt;height:23.55pt;z-index:251678720;mso-width-percent:400;mso-height-percent:200;mso-width-percent:400;mso-height-percent:200;mso-width-relative:margin;mso-height-relative:margin" stroked="f">
                  <v:textbox style="mso-fit-shape-to-text:t">
                    <w:txbxContent>
                      <w:p w:rsidR="00082694" w:rsidRPr="00082694" w:rsidRDefault="00082694">
                        <w:pPr>
                          <w:rPr>
                            <w:color w:val="002060"/>
                          </w:rPr>
                        </w:pPr>
                        <w:r>
                          <w:rPr>
                            <w:rFonts w:hint="eastAsia"/>
                            <w:color w:val="002060"/>
                          </w:rPr>
                          <w:t xml:space="preserve">LOGO   </w:t>
                        </w:r>
                        <w:r w:rsidRPr="00082694">
                          <w:rPr>
                            <w:rFonts w:hint="eastAsia"/>
                            <w:color w:val="002060"/>
                          </w:rPr>
                          <w:t>职业道德培训第一品牌</w:t>
                        </w:r>
                      </w:p>
                    </w:txbxContent>
                  </v:textbox>
                </v:shape>
              </w:pict>
            </w:r>
            <w:r w:rsidR="00F83A09">
              <w:rPr>
                <w:noProof/>
              </w:rPr>
              <w:drawing>
                <wp:inline distT="0" distB="0" distL="0" distR="0">
                  <wp:extent cx="5419725" cy="1695450"/>
                  <wp:effectExtent l="19050" t="0" r="9525" b="0"/>
                  <wp:docPr id="2" name="图片 1" descr="http://b.hiphotos.baidu.com/baike/c0%3Dbaike80%2C5%2C5%2C80%2C26/sign=6062734ba244ad343ab28fd5b1cb6791/1ad5ad6eddc451da708add4db5fd5266d01632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hiphotos.baidu.com/baike/c0%3Dbaike80%2C5%2C5%2C80%2C26/sign=6062734ba244ad343ab28fd5b1cb6791/1ad5ad6eddc451da708add4db5fd5266d016321c.jpg"/>
                          <pic:cNvPicPr>
                            <a:picLocks noChangeAspect="1" noChangeArrowheads="1"/>
                          </pic:cNvPicPr>
                        </pic:nvPicPr>
                        <pic:blipFill>
                          <a:blip r:embed="rId8"/>
                          <a:srcRect/>
                          <a:stretch>
                            <a:fillRect/>
                          </a:stretch>
                        </pic:blipFill>
                        <pic:spPr bwMode="auto">
                          <a:xfrm>
                            <a:off x="0" y="0"/>
                            <a:ext cx="5419725" cy="1695450"/>
                          </a:xfrm>
                          <a:prstGeom prst="rect">
                            <a:avLst/>
                          </a:prstGeom>
                          <a:noFill/>
                          <a:ln w="9525">
                            <a:noFill/>
                            <a:miter lim="800000"/>
                            <a:headEnd/>
                            <a:tailEnd/>
                          </a:ln>
                        </pic:spPr>
                      </pic:pic>
                    </a:graphicData>
                  </a:graphic>
                </wp:inline>
              </w:drawing>
            </w:r>
          </w:p>
        </w:tc>
      </w:tr>
    </w:tbl>
    <w:p w:rsidR="00342FC7" w:rsidRDefault="00342FC7"/>
    <w:p w:rsidR="00342FC7" w:rsidRDefault="00342FC7"/>
    <w:tbl>
      <w:tblPr>
        <w:tblStyle w:val="a6"/>
        <w:tblW w:w="9165" w:type="dxa"/>
        <w:tblLook w:val="0000" w:firstRow="0" w:lastRow="0" w:firstColumn="0" w:lastColumn="0" w:noHBand="0" w:noVBand="0"/>
      </w:tblPr>
      <w:tblGrid>
        <w:gridCol w:w="9165"/>
      </w:tblGrid>
      <w:tr w:rsidR="00AE0D56" w:rsidTr="00062DBE">
        <w:trPr>
          <w:trHeight w:val="886"/>
        </w:trPr>
        <w:tc>
          <w:tcPr>
            <w:tcW w:w="9165" w:type="dxa"/>
            <w:tcBorders>
              <w:left w:val="nil"/>
              <w:right w:val="nil"/>
            </w:tcBorders>
          </w:tcPr>
          <w:p w:rsidR="00AE0D56" w:rsidRDefault="00EB3C56" w:rsidP="00AE0D56">
            <w:r>
              <w:rPr>
                <w:rFonts w:hint="eastAsia"/>
              </w:rPr>
              <w:t>超天才最纯洁职业经理人</w:t>
            </w:r>
            <w:r w:rsidR="00AE0D56">
              <w:rPr>
                <w:rFonts w:hint="eastAsia"/>
              </w:rPr>
              <w:t>职业道德</w:t>
            </w:r>
            <w:r w:rsidR="009C7E1A">
              <w:rPr>
                <w:rFonts w:hint="eastAsia"/>
              </w:rPr>
              <w:t>培训</w:t>
            </w:r>
            <w:r w:rsidR="00AE0D56">
              <w:rPr>
                <w:rFonts w:hint="eastAsia"/>
              </w:rPr>
              <w:t>介绍</w:t>
            </w:r>
            <w:r w:rsidR="00082694">
              <w:rPr>
                <w:rFonts w:hint="eastAsia"/>
              </w:rPr>
              <w:t>(</w:t>
            </w:r>
            <w:r w:rsidR="00082694">
              <w:rPr>
                <w:rFonts w:hint="eastAsia"/>
              </w:rPr>
              <w:t>关于我们</w:t>
            </w:r>
            <w:r w:rsidR="00082694">
              <w:rPr>
                <w:rFonts w:hint="eastAsia"/>
              </w:rPr>
              <w:t>)</w:t>
            </w:r>
          </w:p>
          <w:p w:rsidR="009C7E1A" w:rsidRDefault="009C7E1A"/>
          <w:p w:rsidR="00AE0D56" w:rsidRDefault="00AE0D56" w:rsidP="00EA7DC5">
            <w:r w:rsidRPr="0081101B">
              <w:rPr>
                <w:rFonts w:hint="eastAsia"/>
                <w:highlight w:val="lightGray"/>
              </w:rPr>
              <w:t>报名</w:t>
            </w:r>
            <w:r w:rsidR="00EA7DC5">
              <w:rPr>
                <w:rFonts w:hint="eastAsia"/>
                <w:highlight w:val="lightGray"/>
              </w:rPr>
              <w:t>及资费</w:t>
            </w:r>
            <w:r>
              <w:rPr>
                <w:rFonts w:hint="eastAsia"/>
              </w:rPr>
              <w:t xml:space="preserve">  </w:t>
            </w:r>
            <w:r w:rsidR="007F66AF">
              <w:rPr>
                <w:rFonts w:hint="eastAsia"/>
              </w:rPr>
              <w:t xml:space="preserve">    </w:t>
            </w:r>
            <w:r w:rsidR="00EA7DC5">
              <w:rPr>
                <w:rFonts w:hint="eastAsia"/>
              </w:rPr>
              <w:t xml:space="preserve">    </w:t>
            </w:r>
            <w:r w:rsidR="007F66AF">
              <w:rPr>
                <w:rFonts w:hint="eastAsia"/>
              </w:rPr>
              <w:t xml:space="preserve"> </w:t>
            </w:r>
            <w:r w:rsidR="00A32101" w:rsidRPr="00A32101">
              <w:rPr>
                <w:rFonts w:hint="eastAsia"/>
                <w:highlight w:val="lightGray"/>
              </w:rPr>
              <w:t>在线培训及</w:t>
            </w:r>
            <w:r w:rsidR="0081101B" w:rsidRPr="00A32101">
              <w:rPr>
                <w:rFonts w:hint="eastAsia"/>
                <w:highlight w:val="lightGray"/>
              </w:rPr>
              <w:t>考试</w:t>
            </w:r>
            <w:r w:rsidR="00AF60A7" w:rsidRPr="00A32101">
              <w:rPr>
                <w:rFonts w:hint="eastAsia"/>
                <w:highlight w:val="lightGray"/>
              </w:rPr>
              <w:t>系统</w:t>
            </w:r>
            <w:r w:rsidR="009C7E1A">
              <w:rPr>
                <w:rFonts w:hint="eastAsia"/>
              </w:rPr>
              <w:t xml:space="preserve">     </w:t>
            </w:r>
            <w:r w:rsidR="0081101B">
              <w:rPr>
                <w:rFonts w:hint="eastAsia"/>
              </w:rPr>
              <w:t xml:space="preserve">  </w:t>
            </w:r>
            <w:r w:rsidR="00EA7DC5">
              <w:rPr>
                <w:rFonts w:hint="eastAsia"/>
              </w:rPr>
              <w:t xml:space="preserve">        </w:t>
            </w:r>
            <w:r w:rsidR="0081101B">
              <w:rPr>
                <w:rFonts w:hint="eastAsia"/>
              </w:rPr>
              <w:t xml:space="preserve"> </w:t>
            </w:r>
            <w:r w:rsidR="009C7E1A" w:rsidRPr="0081101B">
              <w:rPr>
                <w:rFonts w:hint="eastAsia"/>
                <w:highlight w:val="lightGray"/>
              </w:rPr>
              <w:t>证书</w:t>
            </w:r>
          </w:p>
        </w:tc>
      </w:tr>
    </w:tbl>
    <w:p w:rsidR="00AE0D56" w:rsidRDefault="00AE0D56">
      <w:r>
        <w:rPr>
          <w:rFonts w:hint="eastAsia"/>
        </w:rPr>
        <w:t xml:space="preserve">                </w:t>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
        <w:gridCol w:w="2425"/>
        <w:gridCol w:w="851"/>
      </w:tblGrid>
      <w:tr w:rsidR="00062DBE" w:rsidTr="00EB3C56">
        <w:trPr>
          <w:trHeight w:val="615"/>
        </w:trPr>
        <w:tc>
          <w:tcPr>
            <w:tcW w:w="3366" w:type="dxa"/>
            <w:gridSpan w:val="3"/>
            <w:tcBorders>
              <w:top w:val="nil"/>
              <w:left w:val="nil"/>
              <w:bottom w:val="nil"/>
              <w:right w:val="nil"/>
            </w:tcBorders>
          </w:tcPr>
          <w:p w:rsidR="00EB3C56" w:rsidRDefault="00EB3C56" w:rsidP="00062DBE">
            <w:pPr>
              <w:ind w:left="105"/>
              <w:rPr>
                <w:highlight w:val="lightGray"/>
              </w:rPr>
            </w:pPr>
          </w:p>
          <w:p w:rsidR="00062DBE" w:rsidRPr="00EB3C56" w:rsidRDefault="00062DBE" w:rsidP="00062DBE">
            <w:pPr>
              <w:ind w:left="105"/>
              <w:rPr>
                <w:b/>
              </w:rPr>
            </w:pPr>
            <w:r w:rsidRPr="00EB3C56">
              <w:rPr>
                <w:rFonts w:hint="eastAsia"/>
                <w:b/>
                <w:highlight w:val="lightGray"/>
              </w:rPr>
              <w:t>我要报名</w:t>
            </w:r>
            <w:r w:rsidR="00714FD9" w:rsidRPr="00EB3C56">
              <w:rPr>
                <w:rFonts w:hint="eastAsia"/>
                <w:b/>
                <w:highlight w:val="lightGray"/>
              </w:rPr>
              <w:t>/</w:t>
            </w:r>
            <w:r w:rsidR="00714FD9" w:rsidRPr="00EB3C56">
              <w:rPr>
                <w:rFonts w:hint="eastAsia"/>
                <w:b/>
                <w:highlight w:val="lightGray"/>
              </w:rPr>
              <w:t>我要培训</w:t>
            </w:r>
          </w:p>
          <w:p w:rsidR="00062DBE" w:rsidRPr="00EB3C56" w:rsidRDefault="00062DBE" w:rsidP="00062DBE">
            <w:pPr>
              <w:ind w:left="105"/>
            </w:pPr>
          </w:p>
        </w:tc>
      </w:tr>
      <w:tr w:rsidR="00EB3C56" w:rsidTr="00EF3686">
        <w:trPr>
          <w:trHeight w:val="363"/>
        </w:trPr>
        <w:tc>
          <w:tcPr>
            <w:tcW w:w="3366" w:type="dxa"/>
            <w:gridSpan w:val="3"/>
            <w:tcBorders>
              <w:top w:val="nil"/>
              <w:left w:val="nil"/>
              <w:bottom w:val="nil"/>
              <w:right w:val="nil"/>
            </w:tcBorders>
          </w:tcPr>
          <w:p w:rsidR="00EB3C56" w:rsidRPr="00714FD9" w:rsidRDefault="00EB3C56" w:rsidP="00062DBE">
            <w:pPr>
              <w:ind w:left="105"/>
              <w:rPr>
                <w:highlight w:val="lightGray"/>
              </w:rPr>
            </w:pPr>
          </w:p>
        </w:tc>
      </w:tr>
      <w:tr w:rsidR="00062DBE" w:rsidRPr="00062DBE" w:rsidTr="00AC2B1A">
        <w:trPr>
          <w:gridBefore w:val="1"/>
          <w:gridAfter w:val="1"/>
          <w:wBefore w:w="90" w:type="dxa"/>
          <w:wAfter w:w="851" w:type="dxa"/>
          <w:trHeight w:val="1024"/>
        </w:trPr>
        <w:tc>
          <w:tcPr>
            <w:tcW w:w="2425" w:type="dxa"/>
          </w:tcPr>
          <w:p w:rsidR="00062DBE" w:rsidRDefault="001C0F86" w:rsidP="00AC2B1A">
            <w:pPr>
              <w:ind w:leftChars="7" w:left="15" w:firstLineChars="50" w:firstLine="105"/>
            </w:pPr>
            <w:r>
              <w:rPr>
                <w:noProof/>
                <w:highlight w:val="lightGray"/>
              </w:rPr>
              <w:pict>
                <v:shape id="_x0000_s1048" type="#_x0000_t202" style="position:absolute;left:0;text-align:left;margin-left:281.85pt;margin-top:.4pt;width:112.85pt;height:78.85pt;z-index:251680768;mso-position-horizontal-relative:text;mso-position-vertical-relative:text;mso-width-relative:margin;mso-height-relative:margin">
                  <v:textbox>
                    <w:txbxContent>
                      <w:p w:rsidR="001D239A" w:rsidRDefault="001D239A">
                        <w:r>
                          <w:rPr>
                            <w:rFonts w:hint="eastAsia"/>
                          </w:rPr>
                          <w:t>案例库（缴费后可以在线观看或下载观看</w:t>
                        </w:r>
                      </w:p>
                    </w:txbxContent>
                  </v:textbox>
                </v:shape>
              </w:pict>
            </w:r>
            <w:r w:rsidR="00062DBE" w:rsidRPr="0081101B">
              <w:rPr>
                <w:rFonts w:hint="eastAsia"/>
                <w:highlight w:val="lightGray"/>
              </w:rPr>
              <w:t>职业道德培训讲义</w:t>
            </w:r>
            <w:r w:rsidR="00062DBE" w:rsidRPr="0081101B">
              <w:rPr>
                <w:rFonts w:hint="eastAsia"/>
                <w:highlight w:val="lightGray"/>
              </w:rPr>
              <w:t>word</w:t>
            </w:r>
            <w:r w:rsidR="00062DBE" w:rsidRPr="0081101B">
              <w:rPr>
                <w:rFonts w:hint="eastAsia"/>
                <w:highlight w:val="lightGray"/>
              </w:rPr>
              <w:t>版本</w:t>
            </w:r>
            <w:r w:rsidR="00062DBE">
              <w:rPr>
                <w:rFonts w:hint="eastAsia"/>
              </w:rPr>
              <w:t>（报名且缴费成功后学员可以下载观看</w:t>
            </w:r>
            <w:r w:rsidR="00AC2B1A">
              <w:rPr>
                <w:rFonts w:hint="eastAsia"/>
              </w:rPr>
              <w:t>，也可以在线观看</w:t>
            </w:r>
            <w:r w:rsidR="00062DBE">
              <w:rPr>
                <w:rFonts w:hint="eastAsia"/>
              </w:rPr>
              <w:t>）</w:t>
            </w:r>
          </w:p>
          <w:p w:rsidR="00062DBE" w:rsidRDefault="00062DBE" w:rsidP="00062DBE">
            <w:pPr>
              <w:ind w:left="15"/>
            </w:pPr>
          </w:p>
        </w:tc>
      </w:tr>
    </w:tbl>
    <w:tbl>
      <w:tblPr>
        <w:tblpPr w:leftFromText="180" w:rightFromText="180" w:vertAnchor="text" w:horzAnchor="margin" w:tblpXSpec="center" w:tblpY="-1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tblGrid>
      <w:tr w:rsidR="00AC2B1A" w:rsidTr="00AC2B1A">
        <w:trPr>
          <w:trHeight w:val="1545"/>
        </w:trPr>
        <w:tc>
          <w:tcPr>
            <w:tcW w:w="2235" w:type="dxa"/>
          </w:tcPr>
          <w:p w:rsidR="00AC2B1A" w:rsidRDefault="00AC2B1A" w:rsidP="00AC2B1A">
            <w:r w:rsidRPr="0081101B">
              <w:rPr>
                <w:rFonts w:hint="eastAsia"/>
                <w:highlight w:val="lightGray"/>
              </w:rPr>
              <w:t>职业道德培训视频教程</w:t>
            </w:r>
            <w:r>
              <w:rPr>
                <w:rFonts w:hint="eastAsia"/>
              </w:rPr>
              <w:t>（报名且缴费成功后学员可以在线观看视频，也可以下载）</w:t>
            </w:r>
          </w:p>
        </w:tc>
      </w:tr>
    </w:tbl>
    <w:p w:rsidR="00C1781F" w:rsidRDefault="00C1781F"/>
    <w:p w:rsidR="00C1781F" w:rsidRDefault="001C0F86">
      <w:r>
        <w:rPr>
          <w:noProof/>
        </w:rPr>
        <w:pict>
          <v:shape id="_x0000_s1031" type="#_x0000_t202" style="position:absolute;left:0;text-align:left;margin-left:321pt;margin-top:3.6pt;width:157.5pt;height:140.25pt;z-index:251667456;mso-width-relative:margin;mso-height-relative:margin">
            <v:textbox>
              <w:txbxContent>
                <w:p w:rsidR="00220361" w:rsidRDefault="00220361">
                  <w:pPr>
                    <w:rPr>
                      <w:b/>
                    </w:rPr>
                  </w:pPr>
                  <w:r w:rsidRPr="00902C87">
                    <w:rPr>
                      <w:rFonts w:hint="eastAsia"/>
                      <w:b/>
                      <w:highlight w:val="lightGray"/>
                    </w:rPr>
                    <w:t>学员心声</w:t>
                  </w:r>
                  <w:r>
                    <w:rPr>
                      <w:rFonts w:hint="eastAsia"/>
                      <w:b/>
                    </w:rPr>
                    <w:t>（来自社区）</w:t>
                  </w:r>
                  <w:r w:rsidR="00A24108">
                    <w:rPr>
                      <w:rFonts w:hint="eastAsia"/>
                      <w:b/>
                    </w:rPr>
                    <w:t>滚动</w:t>
                  </w:r>
                </w:p>
                <w:p w:rsidR="00220361" w:rsidRDefault="001C0F86">
                  <w:r>
                    <w:pict>
                      <v:rect id="_x0000_i1026" style="width:0;height:1.5pt" o:hralign="center" o:hrstd="t" o:hr="t" fillcolor="#a0a0a0" stroked="f"/>
                    </w:pict>
                  </w:r>
                  <w:r w:rsidR="00220361">
                    <w:rPr>
                      <w:rFonts w:hint="eastAsia"/>
                    </w:rPr>
                    <w:t>学员</w:t>
                  </w:r>
                  <w:r w:rsidR="00220361">
                    <w:rPr>
                      <w:rFonts w:hint="eastAsia"/>
                    </w:rPr>
                    <w:t>1</w:t>
                  </w:r>
                  <w:r w:rsidR="00220361">
                    <w:rPr>
                      <w:rFonts w:hint="eastAsia"/>
                    </w:rPr>
                    <w:t>：</w:t>
                  </w:r>
                </w:p>
                <w:p w:rsidR="00220361" w:rsidRPr="00220361" w:rsidRDefault="00220361">
                  <w:pPr>
                    <w:rPr>
                      <w:b/>
                    </w:rPr>
                  </w:pPr>
                  <w:r>
                    <w:rPr>
                      <w:rFonts w:hint="eastAsia"/>
                    </w:rPr>
                    <w:t>这个课程太好了</w:t>
                  </w:r>
                </w:p>
                <w:p w:rsidR="00220361" w:rsidRDefault="00220361"/>
                <w:p w:rsidR="00220361" w:rsidRDefault="00220361">
                  <w:r>
                    <w:rPr>
                      <w:rFonts w:hint="eastAsia"/>
                    </w:rPr>
                    <w:t>学员</w:t>
                  </w:r>
                  <w:r>
                    <w:rPr>
                      <w:rFonts w:hint="eastAsia"/>
                    </w:rPr>
                    <w:t>2</w:t>
                  </w:r>
                  <w:r>
                    <w:rPr>
                      <w:rFonts w:hint="eastAsia"/>
                    </w:rPr>
                    <w:t>：。。。。。。。。。。。。。。。</w:t>
                  </w:r>
                </w:p>
                <w:p w:rsidR="00220361" w:rsidRDefault="00220361"/>
                <w:p w:rsidR="00220361" w:rsidRPr="00220361" w:rsidRDefault="00220361">
                  <w:r>
                    <w:rPr>
                      <w:rFonts w:hint="eastAsia"/>
                    </w:rPr>
                    <w:t>学员</w:t>
                  </w:r>
                  <w:r>
                    <w:rPr>
                      <w:rFonts w:hint="eastAsia"/>
                    </w:rPr>
                    <w:t>3</w:t>
                  </w:r>
                  <w:r>
                    <w:rPr>
                      <w:rFonts w:hint="eastAsia"/>
                    </w:rPr>
                    <w:t>：。。。。。。。。。。。。。。。</w:t>
                  </w:r>
                </w:p>
              </w:txbxContent>
            </v:textbox>
          </v:shape>
        </w:pict>
      </w:r>
    </w:p>
    <w:p w:rsidR="00220361" w:rsidRDefault="009C7E1A">
      <w:r w:rsidRPr="00EB3C56">
        <w:rPr>
          <w:rFonts w:hint="eastAsia"/>
          <w:b/>
          <w:highlight w:val="lightGray"/>
        </w:rPr>
        <w:t>在线咨询</w:t>
      </w:r>
      <w:r w:rsidR="000B17FB">
        <w:rPr>
          <w:rFonts w:hint="eastAsia"/>
          <w:b/>
        </w:rPr>
        <w:t>浮动</w:t>
      </w:r>
      <w:r w:rsidR="00EB3C56" w:rsidRPr="00EB3C56">
        <w:rPr>
          <w:rFonts w:hint="eastAsia"/>
          <w:b/>
        </w:rPr>
        <w:t>弹框系统</w:t>
      </w:r>
      <w:r>
        <w:rPr>
          <w:rFonts w:hint="eastAsia"/>
        </w:rPr>
        <w:t>（学员点击在线咨询</w:t>
      </w:r>
      <w:r w:rsidR="0081101B">
        <w:rPr>
          <w:rFonts w:hint="eastAsia"/>
        </w:rPr>
        <w:t>某教师</w:t>
      </w:r>
    </w:p>
    <w:p w:rsidR="00220361" w:rsidRDefault="0081101B">
      <w:r>
        <w:rPr>
          <w:rFonts w:hint="eastAsia"/>
        </w:rPr>
        <w:t>的图像，出现一个对话弹框，方便教师与学员进行</w:t>
      </w:r>
    </w:p>
    <w:p w:rsidR="00220361" w:rsidRDefault="0081101B">
      <w:r>
        <w:rPr>
          <w:rFonts w:hint="eastAsia"/>
        </w:rPr>
        <w:t>即时沟通）</w:t>
      </w:r>
    </w:p>
    <w:p w:rsidR="009C7E1A" w:rsidRPr="007362F4" w:rsidRDefault="0081101B">
      <w:pPr>
        <w:rPr>
          <w:color w:val="FF0000"/>
        </w:rPr>
      </w:pPr>
      <w:r w:rsidRPr="007362F4">
        <w:rPr>
          <w:rFonts w:hint="eastAsia"/>
          <w:color w:val="FF0000"/>
        </w:rPr>
        <w:t>能否做？</w:t>
      </w:r>
    </w:p>
    <w:p w:rsidR="00220361" w:rsidRDefault="009C7E1A">
      <w:r>
        <w:rPr>
          <w:rFonts w:hint="eastAsia"/>
        </w:rPr>
        <w:t>教师</w:t>
      </w:r>
      <w:r>
        <w:rPr>
          <w:rFonts w:hint="eastAsia"/>
        </w:rPr>
        <w:t>1</w:t>
      </w:r>
    </w:p>
    <w:p w:rsidR="009C7E1A" w:rsidRDefault="009C7E1A">
      <w:r>
        <w:rPr>
          <w:rFonts w:hint="eastAsia"/>
        </w:rPr>
        <w:t>教师</w:t>
      </w:r>
      <w:r>
        <w:rPr>
          <w:rFonts w:hint="eastAsia"/>
        </w:rPr>
        <w:t>2</w:t>
      </w:r>
    </w:p>
    <w:p w:rsidR="00342FC7" w:rsidRDefault="00342FC7"/>
    <w:p w:rsidR="00EC0F25" w:rsidRPr="00EB3C56" w:rsidRDefault="00EB3C56">
      <w:pPr>
        <w:rPr>
          <w:b/>
        </w:rPr>
      </w:pPr>
      <w:r w:rsidRPr="00EB3C56">
        <w:rPr>
          <w:rFonts w:hint="eastAsia"/>
          <w:b/>
        </w:rPr>
        <w:t>点击</w:t>
      </w:r>
      <w:r w:rsidRPr="00EB3C56">
        <w:rPr>
          <w:rFonts w:hint="eastAsia"/>
          <w:b/>
          <w:highlight w:val="darkGray"/>
        </w:rPr>
        <w:t>我要考试</w:t>
      </w:r>
      <w:r w:rsidR="00AD2920" w:rsidRPr="00EB3C56">
        <w:rPr>
          <w:rFonts w:hint="eastAsia"/>
          <w:b/>
        </w:rPr>
        <w:t>进入</w:t>
      </w:r>
      <w:r w:rsidR="0081101B" w:rsidRPr="00EB3C56">
        <w:rPr>
          <w:rFonts w:hint="eastAsia"/>
          <w:b/>
        </w:rPr>
        <w:t>职业道德在线</w:t>
      </w:r>
      <w:r w:rsidR="00AD2920" w:rsidRPr="00EB3C56">
        <w:rPr>
          <w:rFonts w:hint="eastAsia"/>
          <w:b/>
        </w:rPr>
        <w:t>考试系统</w:t>
      </w:r>
    </w:p>
    <w:tbl>
      <w:tblPr>
        <w:tblW w:w="8985" w:type="dxa"/>
        <w:tblInd w:w="108" w:type="dxa"/>
        <w:tblBorders>
          <w:top w:val="single" w:sz="4" w:space="0" w:color="auto"/>
        </w:tblBorders>
        <w:tblLook w:val="0000" w:firstRow="0" w:lastRow="0" w:firstColumn="0" w:lastColumn="0" w:noHBand="0" w:noVBand="0"/>
      </w:tblPr>
      <w:tblGrid>
        <w:gridCol w:w="8985"/>
      </w:tblGrid>
      <w:tr w:rsidR="00EB3C56" w:rsidTr="00EB3C56">
        <w:trPr>
          <w:trHeight w:val="100"/>
        </w:trPr>
        <w:tc>
          <w:tcPr>
            <w:tcW w:w="8985" w:type="dxa"/>
          </w:tcPr>
          <w:p w:rsidR="00EB3C56" w:rsidRDefault="00EB3C56"/>
        </w:tc>
      </w:tr>
    </w:tbl>
    <w:p w:rsidR="00EB3C56" w:rsidRDefault="00EB3C56">
      <w:pPr>
        <w:rPr>
          <w:highlight w:val="lightGray"/>
        </w:rPr>
      </w:pPr>
    </w:p>
    <w:p w:rsidR="0081101B" w:rsidRDefault="0081101B">
      <w:r w:rsidRPr="0081101B">
        <w:rPr>
          <w:rFonts w:hint="eastAsia"/>
          <w:highlight w:val="lightGray"/>
        </w:rPr>
        <w:t>联系方式：</w:t>
      </w:r>
    </w:p>
    <w:p w:rsidR="007362F4" w:rsidRDefault="007362F4"/>
    <w:p w:rsidR="00EF3686" w:rsidRDefault="00EF3686" w:rsidP="00C609EE">
      <w:pPr>
        <w:rPr>
          <w:b/>
          <w:highlight w:val="lightGray"/>
        </w:rPr>
      </w:pPr>
    </w:p>
    <w:p w:rsidR="004B4624" w:rsidRPr="0051777D" w:rsidRDefault="00AF60A7" w:rsidP="00C609EE">
      <w:pPr>
        <w:rPr>
          <w:b/>
        </w:rPr>
      </w:pPr>
      <w:r>
        <w:rPr>
          <w:rFonts w:hint="eastAsia"/>
          <w:b/>
          <w:highlight w:val="lightGray"/>
        </w:rPr>
        <w:t>二</w:t>
      </w:r>
      <w:r w:rsidR="004B4624" w:rsidRPr="0051777D">
        <w:rPr>
          <w:rFonts w:hint="eastAsia"/>
          <w:b/>
          <w:highlight w:val="lightGray"/>
        </w:rPr>
        <w:t>、我要报名</w:t>
      </w:r>
      <w:r w:rsidR="00C609EE" w:rsidRPr="0051777D">
        <w:rPr>
          <w:rFonts w:hint="eastAsia"/>
          <w:b/>
          <w:highlight w:val="lightGray"/>
        </w:rPr>
        <w:t>设计</w:t>
      </w:r>
    </w:p>
    <w:p w:rsidR="0051777D" w:rsidRDefault="0051777D" w:rsidP="004B4624">
      <w:r>
        <w:rPr>
          <w:rFonts w:hint="eastAsia"/>
        </w:rPr>
        <w:t>原来的流程：</w:t>
      </w:r>
    </w:p>
    <w:p w:rsidR="00C609EE" w:rsidRDefault="004B4624" w:rsidP="004B4624">
      <w:r>
        <w:rPr>
          <w:rFonts w:hint="eastAsia"/>
        </w:rPr>
        <w:t>（</w:t>
      </w:r>
      <w:r>
        <w:rPr>
          <w:rFonts w:hint="eastAsia"/>
        </w:rPr>
        <w:t>1</w:t>
      </w:r>
      <w:r>
        <w:rPr>
          <w:rFonts w:hint="eastAsia"/>
        </w:rPr>
        <w:t>）</w:t>
      </w:r>
      <w:r w:rsidR="00C609EE">
        <w:rPr>
          <w:rFonts w:hint="eastAsia"/>
        </w:rPr>
        <w:t>游客</w:t>
      </w:r>
      <w:r>
        <w:rPr>
          <w:rFonts w:hint="eastAsia"/>
        </w:rPr>
        <w:t>点击</w:t>
      </w:r>
      <w:r w:rsidRPr="00EB3C56">
        <w:rPr>
          <w:rFonts w:hint="eastAsia"/>
          <w:highlight w:val="darkGray"/>
        </w:rPr>
        <w:t>我要报名</w:t>
      </w:r>
      <w:r>
        <w:rPr>
          <w:rFonts w:hint="eastAsia"/>
        </w:rPr>
        <w:t>，</w:t>
      </w:r>
      <w:r w:rsidR="00C609EE">
        <w:rPr>
          <w:rFonts w:hint="eastAsia"/>
        </w:rPr>
        <w:t>进入“会员注册”页面，完成注册并成为会员；</w:t>
      </w:r>
    </w:p>
    <w:p w:rsidR="00C609EE" w:rsidRDefault="00C609EE" w:rsidP="004B4624">
      <w:r>
        <w:rPr>
          <w:rFonts w:hint="eastAsia"/>
        </w:rPr>
        <w:t>（</w:t>
      </w:r>
      <w:r>
        <w:rPr>
          <w:rFonts w:hint="eastAsia"/>
        </w:rPr>
        <w:t>2</w:t>
      </w:r>
      <w:r>
        <w:rPr>
          <w:rFonts w:hint="eastAsia"/>
        </w:rPr>
        <w:t>）会员点击</w:t>
      </w:r>
      <w:r w:rsidRPr="00EB3C56">
        <w:rPr>
          <w:rFonts w:hint="eastAsia"/>
          <w:highlight w:val="darkGray"/>
        </w:rPr>
        <w:t>我要报名</w:t>
      </w:r>
      <w:r>
        <w:rPr>
          <w:rFonts w:hint="eastAsia"/>
        </w:rPr>
        <w:t>，进入缴费环节，缴纳</w:t>
      </w:r>
      <w:r>
        <w:rPr>
          <w:rFonts w:hint="eastAsia"/>
        </w:rPr>
        <w:t>1000</w:t>
      </w:r>
      <w:r>
        <w:rPr>
          <w:rFonts w:hint="eastAsia"/>
        </w:rPr>
        <w:t>元报名费；</w:t>
      </w:r>
    </w:p>
    <w:p w:rsidR="004B4624" w:rsidRDefault="00C609EE" w:rsidP="004B4624">
      <w:r>
        <w:rPr>
          <w:rFonts w:hint="eastAsia"/>
        </w:rPr>
        <w:t>（</w:t>
      </w:r>
      <w:r>
        <w:rPr>
          <w:rFonts w:hint="eastAsia"/>
        </w:rPr>
        <w:t>3</w:t>
      </w:r>
      <w:r>
        <w:rPr>
          <w:rFonts w:hint="eastAsia"/>
        </w:rPr>
        <w:t>）填写</w:t>
      </w:r>
      <w:r w:rsidR="004B4624">
        <w:rPr>
          <w:rFonts w:hint="eastAsia"/>
        </w:rPr>
        <w:t>《</w:t>
      </w:r>
      <w:r>
        <w:rPr>
          <w:rFonts w:hint="eastAsia"/>
        </w:rPr>
        <w:t>最纯洁职业经理人职业道德培训申请表》，点击提交。</w:t>
      </w:r>
    </w:p>
    <w:p w:rsidR="00C609EE" w:rsidRDefault="00C609EE" w:rsidP="004B4624">
      <w:r>
        <w:rPr>
          <w:rFonts w:hint="eastAsia"/>
        </w:rPr>
        <w:t>（</w:t>
      </w:r>
      <w:r>
        <w:rPr>
          <w:rFonts w:hint="eastAsia"/>
        </w:rPr>
        <w:t>4</w:t>
      </w:r>
      <w:r w:rsidR="00707F5E">
        <w:rPr>
          <w:rFonts w:hint="eastAsia"/>
        </w:rPr>
        <w:t>）提交成功后，可下载职业道德讲义同时可观看职业道德视频培训教程。</w:t>
      </w:r>
    </w:p>
    <w:p w:rsidR="0051777D" w:rsidRDefault="0051777D" w:rsidP="0051777D">
      <w:pPr>
        <w:ind w:firstLineChars="200" w:firstLine="420"/>
        <w:rPr>
          <w:color w:val="FF0000"/>
        </w:rPr>
      </w:pPr>
      <w:r w:rsidRPr="0051777D">
        <w:rPr>
          <w:rFonts w:hint="eastAsia"/>
          <w:color w:val="FF0000"/>
        </w:rPr>
        <w:t>存在问题：如果是游客的话，需要连续缴纳两次，一次</w:t>
      </w:r>
      <w:r w:rsidRPr="0051777D">
        <w:rPr>
          <w:rFonts w:hint="eastAsia"/>
          <w:color w:val="FF0000"/>
        </w:rPr>
        <w:t>10000</w:t>
      </w:r>
      <w:r w:rsidRPr="0051777D">
        <w:rPr>
          <w:rFonts w:hint="eastAsia"/>
          <w:color w:val="FF0000"/>
        </w:rPr>
        <w:t>成为会员，一次</w:t>
      </w:r>
      <w:r w:rsidRPr="0051777D">
        <w:rPr>
          <w:rFonts w:hint="eastAsia"/>
          <w:color w:val="FF0000"/>
        </w:rPr>
        <w:t>1000</w:t>
      </w:r>
      <w:r>
        <w:rPr>
          <w:rFonts w:hint="eastAsia"/>
          <w:color w:val="FF0000"/>
        </w:rPr>
        <w:t>报名费，才能观看讲义，显得繁琐和僵硬。</w:t>
      </w:r>
    </w:p>
    <w:p w:rsidR="00C609EE" w:rsidRPr="0051777D" w:rsidRDefault="0051777D" w:rsidP="0051777D">
      <w:pPr>
        <w:ind w:firstLineChars="200" w:firstLine="420"/>
        <w:rPr>
          <w:color w:val="FF0000"/>
        </w:rPr>
      </w:pPr>
      <w:r w:rsidRPr="0051777D">
        <w:rPr>
          <w:rFonts w:hint="eastAsia"/>
          <w:color w:val="FF0000"/>
        </w:rPr>
        <w:t>个人</w:t>
      </w:r>
      <w:r>
        <w:rPr>
          <w:rFonts w:hint="eastAsia"/>
          <w:color w:val="FF0000"/>
        </w:rPr>
        <w:t>建议：</w:t>
      </w:r>
      <w:r w:rsidRPr="0051777D">
        <w:rPr>
          <w:rFonts w:hint="eastAsia"/>
          <w:color w:val="FF0000"/>
        </w:rPr>
        <w:t>只要是会员，就可以下载和观看培训讲义和视频。另外，</w:t>
      </w:r>
      <w:r>
        <w:rPr>
          <w:rFonts w:hint="eastAsia"/>
          <w:color w:val="FF0000"/>
        </w:rPr>
        <w:t>也不用填写申请表。这个表</w:t>
      </w:r>
      <w:r w:rsidRPr="0051777D">
        <w:rPr>
          <w:rFonts w:hint="eastAsia"/>
          <w:color w:val="FF0000"/>
        </w:rPr>
        <w:t>如果</w:t>
      </w:r>
      <w:r>
        <w:rPr>
          <w:rFonts w:hint="eastAsia"/>
          <w:color w:val="FF0000"/>
        </w:rPr>
        <w:t>对方</w:t>
      </w:r>
      <w:r w:rsidRPr="0051777D">
        <w:rPr>
          <w:rFonts w:hint="eastAsia"/>
          <w:color w:val="FF0000"/>
        </w:rPr>
        <w:t>暂时不打算参加考试的话，愿意填的人也不会多。</w:t>
      </w:r>
      <w:r w:rsidR="00033111" w:rsidRPr="00033111">
        <w:rPr>
          <w:rFonts w:hint="eastAsia"/>
          <w:color w:val="FF0000"/>
          <w:highlight w:val="lightGray"/>
        </w:rPr>
        <w:t>建议《申请表》在学员已经</w:t>
      </w:r>
      <w:r w:rsidR="00033111">
        <w:rPr>
          <w:rFonts w:hint="eastAsia"/>
          <w:color w:val="FF0000"/>
          <w:highlight w:val="lightGray"/>
        </w:rPr>
        <w:t>缴纳考试费，</w:t>
      </w:r>
      <w:r w:rsidR="00033111" w:rsidRPr="00033111">
        <w:rPr>
          <w:rFonts w:hint="eastAsia"/>
          <w:color w:val="FF0000"/>
          <w:highlight w:val="lightGray"/>
        </w:rPr>
        <w:t>决定考试并进入考试系统的时候再填写。</w:t>
      </w:r>
    </w:p>
    <w:p w:rsidR="0051777D" w:rsidRPr="0051777D" w:rsidRDefault="0051777D" w:rsidP="004B4624">
      <w:pPr>
        <w:rPr>
          <w:shd w:val="clear" w:color="auto" w:fill="FFFF00"/>
        </w:rPr>
      </w:pPr>
      <w:r>
        <w:rPr>
          <w:rFonts w:hint="eastAsia"/>
        </w:rPr>
        <w:t xml:space="preserve"> </w:t>
      </w:r>
      <w:r w:rsidRPr="0051777D">
        <w:rPr>
          <w:rFonts w:hint="eastAsia"/>
          <w:shd w:val="clear" w:color="auto" w:fill="FFFF00"/>
        </w:rPr>
        <w:t>建议流程：</w:t>
      </w:r>
    </w:p>
    <w:p w:rsidR="004B4624" w:rsidRPr="0051777D" w:rsidRDefault="0051777D" w:rsidP="0051777D">
      <w:pPr>
        <w:ind w:firstLineChars="450" w:firstLine="945"/>
        <w:rPr>
          <w:shd w:val="clear" w:color="auto" w:fill="FFFF00"/>
        </w:rPr>
      </w:pPr>
      <w:r w:rsidRPr="0051777D">
        <w:rPr>
          <w:rFonts w:hint="eastAsia"/>
          <w:shd w:val="clear" w:color="auto" w:fill="FFFF00"/>
        </w:rPr>
        <w:t>（</w:t>
      </w:r>
      <w:r w:rsidRPr="0051777D">
        <w:rPr>
          <w:rFonts w:hint="eastAsia"/>
          <w:shd w:val="clear" w:color="auto" w:fill="FFFF00"/>
        </w:rPr>
        <w:t>1</w:t>
      </w:r>
      <w:r w:rsidRPr="0051777D">
        <w:rPr>
          <w:rFonts w:hint="eastAsia"/>
          <w:shd w:val="clear" w:color="auto" w:fill="FFFF00"/>
        </w:rPr>
        <w:t>）游客，点击我要报名，进入“会员注册”页面，成为超天才会员后就可以下载和观看讲义和视频。</w:t>
      </w:r>
    </w:p>
    <w:p w:rsidR="0051777D" w:rsidRPr="0051777D" w:rsidRDefault="0051777D" w:rsidP="004B4624">
      <w:pPr>
        <w:rPr>
          <w:shd w:val="clear" w:color="auto" w:fill="FFFF00"/>
        </w:rPr>
      </w:pPr>
      <w:r w:rsidRPr="0051777D">
        <w:rPr>
          <w:rFonts w:hint="eastAsia"/>
          <w:shd w:val="clear" w:color="auto" w:fill="FFFF00"/>
        </w:rPr>
        <w:t xml:space="preserve">          </w:t>
      </w:r>
      <w:r w:rsidRPr="0051777D">
        <w:rPr>
          <w:rFonts w:hint="eastAsia"/>
          <w:shd w:val="clear" w:color="auto" w:fill="FFFF00"/>
        </w:rPr>
        <w:t>（</w:t>
      </w:r>
      <w:r w:rsidRPr="0051777D">
        <w:rPr>
          <w:rFonts w:hint="eastAsia"/>
          <w:shd w:val="clear" w:color="auto" w:fill="FFFF00"/>
        </w:rPr>
        <w:t>2</w:t>
      </w:r>
      <w:r w:rsidRPr="0051777D">
        <w:rPr>
          <w:rFonts w:hint="eastAsia"/>
          <w:shd w:val="clear" w:color="auto" w:fill="FFFF00"/>
        </w:rPr>
        <w:t>）会员：所有会员只要点击我要报名，就可以下载和观看讲义和视频</w:t>
      </w:r>
    </w:p>
    <w:p w:rsidR="0051777D" w:rsidRPr="0051777D" w:rsidRDefault="0051777D" w:rsidP="004B4624">
      <w:pPr>
        <w:rPr>
          <w:b/>
          <w:shd w:val="clear" w:color="auto" w:fill="FFFF00"/>
        </w:rPr>
      </w:pPr>
      <w:r w:rsidRPr="0051777D">
        <w:rPr>
          <w:rFonts w:hint="eastAsia"/>
          <w:shd w:val="clear" w:color="auto" w:fill="FFFF00"/>
        </w:rPr>
        <w:t xml:space="preserve">          </w:t>
      </w:r>
      <w:r w:rsidRPr="0051777D">
        <w:rPr>
          <w:rFonts w:hint="eastAsia"/>
          <w:b/>
          <w:shd w:val="clear" w:color="auto" w:fill="FFFF00"/>
        </w:rPr>
        <w:t>（</w:t>
      </w:r>
      <w:r w:rsidRPr="0051777D">
        <w:rPr>
          <w:rFonts w:hint="eastAsia"/>
          <w:b/>
          <w:shd w:val="clear" w:color="auto" w:fill="FFFF00"/>
        </w:rPr>
        <w:t>3</w:t>
      </w:r>
      <w:r w:rsidRPr="0051777D">
        <w:rPr>
          <w:rFonts w:hint="eastAsia"/>
          <w:b/>
          <w:shd w:val="clear" w:color="auto" w:fill="FFFF00"/>
        </w:rPr>
        <w:t>）将“我要报名”改成“我要培训”似乎更合理。</w:t>
      </w:r>
    </w:p>
    <w:p w:rsidR="004B4624" w:rsidRDefault="004B4624" w:rsidP="004B4624"/>
    <w:p w:rsidR="004B4624" w:rsidRPr="0039483D" w:rsidRDefault="00AF60A7" w:rsidP="004B4624">
      <w:pPr>
        <w:rPr>
          <w:b/>
          <w:color w:val="FF0000"/>
        </w:rPr>
      </w:pPr>
      <w:r>
        <w:rPr>
          <w:rFonts w:hint="eastAsia"/>
        </w:rPr>
        <w:t>三</w:t>
      </w:r>
      <w:r w:rsidR="00707F5E">
        <w:rPr>
          <w:rFonts w:hint="eastAsia"/>
        </w:rPr>
        <w:t>、在线咨询弹框设计思路</w:t>
      </w:r>
      <w:r w:rsidR="0039483D" w:rsidRPr="0039483D">
        <w:rPr>
          <w:rFonts w:hint="eastAsia"/>
          <w:b/>
          <w:color w:val="FF0000"/>
        </w:rPr>
        <w:t>(</w:t>
      </w:r>
      <w:r w:rsidR="0039483D" w:rsidRPr="0039483D">
        <w:rPr>
          <w:rFonts w:hint="eastAsia"/>
          <w:b/>
          <w:color w:val="FF0000"/>
        </w:rPr>
        <w:t>只是一个思路，如果暂时没法做，可以放在以后再做</w:t>
      </w:r>
      <w:r w:rsidR="0039483D" w:rsidRPr="0039483D">
        <w:rPr>
          <w:rFonts w:hint="eastAsia"/>
          <w:b/>
          <w:color w:val="FF0000"/>
        </w:rPr>
        <w:t>)</w:t>
      </w:r>
    </w:p>
    <w:p w:rsidR="00707F5E" w:rsidRDefault="00092DF5" w:rsidP="004B4624">
      <w:r>
        <w:rPr>
          <w:rFonts w:hint="eastAsia"/>
        </w:rPr>
        <w:t>（</w:t>
      </w:r>
      <w:r w:rsidR="00707F5E">
        <w:rPr>
          <w:rFonts w:hint="eastAsia"/>
        </w:rPr>
        <w:t>1</w:t>
      </w:r>
      <w:r>
        <w:rPr>
          <w:rFonts w:hint="eastAsia"/>
        </w:rPr>
        <w:t>）</w:t>
      </w:r>
      <w:r w:rsidR="00707F5E">
        <w:rPr>
          <w:rFonts w:hint="eastAsia"/>
        </w:rPr>
        <w:t>、游客和会员点击“在线咨询”，进行报名前的咨询，显示的是“游客”或者会员的网名</w:t>
      </w:r>
      <w:r w:rsidR="0051777D">
        <w:rPr>
          <w:rFonts w:hint="eastAsia"/>
        </w:rPr>
        <w:t>；</w:t>
      </w:r>
    </w:p>
    <w:p w:rsidR="00707F5E" w:rsidRPr="00707F5E" w:rsidRDefault="00092DF5" w:rsidP="00092DF5">
      <w:pPr>
        <w:ind w:firstLineChars="50" w:firstLine="105"/>
        <w:rPr>
          <w:color w:val="FF0000"/>
        </w:rPr>
      </w:pPr>
      <w:r>
        <w:rPr>
          <w:rFonts w:hint="eastAsia"/>
        </w:rPr>
        <w:t>(</w:t>
      </w:r>
      <w:r w:rsidR="00707F5E">
        <w:rPr>
          <w:rFonts w:hint="eastAsia"/>
        </w:rPr>
        <w:t>2</w:t>
      </w:r>
      <w:r>
        <w:rPr>
          <w:rFonts w:hint="eastAsia"/>
        </w:rPr>
        <w:t>)</w:t>
      </w:r>
      <w:r w:rsidR="00707F5E">
        <w:rPr>
          <w:rFonts w:hint="eastAsia"/>
        </w:rPr>
        <w:t>已报名的学员点击“在线咨询”，进行学习过程过程中的各类沟通，</w:t>
      </w:r>
      <w:r w:rsidR="00707F5E" w:rsidRPr="00707F5E">
        <w:rPr>
          <w:rFonts w:hint="eastAsia"/>
          <w:color w:val="FF0000"/>
        </w:rPr>
        <w:t>是否可以显示该学员的真实姓名？</w:t>
      </w:r>
    </w:p>
    <w:p w:rsidR="004B4624" w:rsidRDefault="004B4624"/>
    <w:p w:rsidR="0039483D" w:rsidRDefault="001C0F86">
      <w:r>
        <w:rPr>
          <w:noProof/>
        </w:rPr>
        <w:pict>
          <v:shape id="_x0000_s1028" type="#_x0000_t202" style="position:absolute;left:0;text-align:left;margin-left:0;margin-top:0;width:68.15pt;height:195.05pt;z-index:251662336;mso-position-horizontal:center;mso-width-relative:margin;mso-height-relative:margin">
            <v:textbox>
              <w:txbxContent>
                <w:p w:rsidR="0039483D" w:rsidRDefault="0039483D">
                  <w:r>
                    <w:rPr>
                      <w:rFonts w:hint="eastAsia"/>
                    </w:rPr>
                    <w:t>在线客服</w:t>
                  </w:r>
                </w:p>
                <w:p w:rsidR="0039483D" w:rsidRDefault="0039483D">
                  <w:r>
                    <w:rPr>
                      <w:noProof/>
                    </w:rPr>
                    <w:drawing>
                      <wp:inline distT="0" distB="0" distL="0" distR="0">
                        <wp:extent cx="672485" cy="638175"/>
                        <wp:effectExtent l="19050" t="0" r="0" b="0"/>
                        <wp:docPr id="26" name="图片 26" descr="C:\Program Files (x86)\Microsoft Office\MEDIA\CAGCAT10\j029202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rogram Files (x86)\Microsoft Office\MEDIA\CAGCAT10\j0292020.wmf"/>
                                <pic:cNvPicPr>
                                  <a:picLocks noChangeAspect="1" noChangeArrowheads="1"/>
                                </pic:cNvPicPr>
                              </pic:nvPicPr>
                              <pic:blipFill>
                                <a:blip r:embed="rId9"/>
                                <a:srcRect/>
                                <a:stretch>
                                  <a:fillRect/>
                                </a:stretch>
                              </pic:blipFill>
                              <pic:spPr bwMode="auto">
                                <a:xfrm>
                                  <a:off x="0" y="0"/>
                                  <a:ext cx="672485" cy="638175"/>
                                </a:xfrm>
                                <a:prstGeom prst="rect">
                                  <a:avLst/>
                                </a:prstGeom>
                                <a:noFill/>
                                <a:ln w="9525">
                                  <a:noFill/>
                                  <a:miter lim="800000"/>
                                  <a:headEnd/>
                                  <a:tailEnd/>
                                </a:ln>
                              </pic:spPr>
                            </pic:pic>
                          </a:graphicData>
                        </a:graphic>
                      </wp:inline>
                    </w:drawing>
                  </w:r>
                </w:p>
                <w:p w:rsidR="0039483D" w:rsidRDefault="0039483D"/>
                <w:p w:rsidR="0039483D" w:rsidRDefault="0039483D"/>
                <w:p w:rsidR="0039483D" w:rsidRDefault="0039483D"/>
                <w:p w:rsidR="0039483D" w:rsidRDefault="0039483D"/>
                <w:p w:rsidR="0039483D" w:rsidRDefault="0039483D">
                  <w:r>
                    <w:rPr>
                      <w:rFonts w:hint="eastAsia"/>
                    </w:rPr>
                    <w:t>咨询电话：</w:t>
                  </w:r>
                </w:p>
              </w:txbxContent>
            </v:textbox>
          </v:shape>
        </w:pict>
      </w:r>
    </w:p>
    <w:p w:rsidR="0039483D" w:rsidRDefault="0039483D"/>
    <w:p w:rsidR="0039483D" w:rsidRDefault="0039483D"/>
    <w:p w:rsidR="0039483D" w:rsidRDefault="0039483D"/>
    <w:p w:rsidR="0039483D" w:rsidRPr="0039483D" w:rsidRDefault="0039483D"/>
    <w:p w:rsidR="0039483D" w:rsidRPr="00707F5E" w:rsidRDefault="0039483D"/>
    <w:p w:rsidR="004B4624" w:rsidRDefault="004B4624"/>
    <w:p w:rsidR="0039483D" w:rsidRDefault="0039483D"/>
    <w:p w:rsidR="0039483D" w:rsidRDefault="0039483D"/>
    <w:p w:rsidR="0039483D" w:rsidRDefault="0039483D"/>
    <w:p w:rsidR="0039483D" w:rsidRDefault="0039483D"/>
    <w:p w:rsidR="0039483D" w:rsidRDefault="0039483D" w:rsidP="0039483D">
      <w:r>
        <w:rPr>
          <w:rFonts w:hint="eastAsia"/>
        </w:rPr>
        <w:t>主页显示在线客服框，在点击图标</w:t>
      </w:r>
    </w:p>
    <w:p w:rsidR="0039483D" w:rsidRDefault="0039483D">
      <w:r>
        <w:rPr>
          <w:rFonts w:hint="eastAsia"/>
        </w:rPr>
        <w:t>后跳出以下对话框</w:t>
      </w:r>
      <w:ins w:id="4" w:author="SkyUN.Org" w:date="2015-03-26T09:56:00Z">
        <w:r w:rsidR="00F42B87">
          <w:rPr>
            <w:rFonts w:hint="eastAsia"/>
          </w:rPr>
          <w:t>(</w:t>
        </w:r>
      </w:ins>
      <w:ins w:id="5" w:author="SkyUN.Org" w:date="2015-03-26T09:57:00Z">
        <w:r w:rsidR="00F42B87">
          <w:rPr>
            <w:rFonts w:hint="eastAsia"/>
          </w:rPr>
          <w:t>百度</w:t>
        </w:r>
        <w:r w:rsidR="00F42B87">
          <w:t>商桥</w:t>
        </w:r>
      </w:ins>
      <w:ins w:id="6" w:author="SkyUN.Org" w:date="2015-03-26T09:56:00Z">
        <w:r w:rsidR="00F42B87">
          <w:rPr>
            <w:rFonts w:hint="eastAsia"/>
          </w:rPr>
          <w:t>)</w:t>
        </w:r>
      </w:ins>
    </w:p>
    <w:p w:rsidR="0039483D" w:rsidRDefault="0039483D"/>
    <w:p w:rsidR="0039483D" w:rsidRDefault="0039483D"/>
    <w:p w:rsidR="00A24108" w:rsidRDefault="00A24108"/>
    <w:p w:rsidR="00A24108" w:rsidRDefault="00A24108"/>
    <w:p w:rsidR="00A24108" w:rsidRDefault="00A24108"/>
    <w:p w:rsidR="00A24108" w:rsidRDefault="00A24108"/>
    <w:p w:rsidR="00A24108" w:rsidRDefault="00A24108"/>
    <w:p w:rsidR="0039483D" w:rsidRDefault="0039483D"/>
    <w:p w:rsidR="0039483D" w:rsidRDefault="001C0F86">
      <w:r>
        <w:rPr>
          <w:noProof/>
        </w:rPr>
        <w:pict>
          <v:shape id="_x0000_s1029" type="#_x0000_t202" style="position:absolute;left:0;text-align:left;margin-left:8pt;margin-top:-3pt;width:389.85pt;height:202.1pt;z-index:251664384;mso-width-relative:margin;mso-height-relative:margin">
            <v:textbox>
              <w:txbxContent>
                <w:p w:rsidR="0039483D" w:rsidRDefault="0039483D">
                  <w:r>
                    <w:rPr>
                      <w:rFonts w:hint="eastAsia"/>
                    </w:rPr>
                    <w:t>超天才职业经理人职业道德培训在线教师</w:t>
                  </w:r>
                  <w:r w:rsidR="0094437B">
                    <w:rPr>
                      <w:rFonts w:hint="eastAsia"/>
                    </w:rPr>
                    <w:t>正与您谈话</w:t>
                  </w:r>
                  <w:r w:rsidR="0094437B">
                    <w:rPr>
                      <w:rFonts w:hint="eastAsia"/>
                    </w:rPr>
                    <w:t xml:space="preserve">      </w:t>
                  </w:r>
                  <w:r w:rsidR="0094437B">
                    <w:rPr>
                      <w:rFonts w:hint="eastAsia"/>
                    </w:rPr>
                    <w:t>联系电话：</w:t>
                  </w:r>
                </w:p>
                <w:p w:rsidR="0039483D" w:rsidRDefault="001C0F86">
                  <w:r>
                    <w:pict>
                      <v:rect id="_x0000_i1027" style="width:0;height:1.5pt" o:hralign="center" o:hrstd="t" o:hr="t" fillcolor="#a0a0a0" stroked="f"/>
                    </w:pict>
                  </w:r>
                </w:p>
                <w:p w:rsidR="0039483D" w:rsidRDefault="0094437B">
                  <w:r>
                    <w:rPr>
                      <w:rFonts w:hint="eastAsia"/>
                    </w:rPr>
                    <w:t>王老师：您好，请问您有什么帮助？</w:t>
                  </w:r>
                </w:p>
                <w:p w:rsidR="0039483D" w:rsidRDefault="0094437B">
                  <w:r>
                    <w:rPr>
                      <w:rFonts w:hint="eastAsia"/>
                    </w:rPr>
                    <w:t>。。。。。。。。。。。。。。。。</w:t>
                  </w:r>
                </w:p>
                <w:p w:rsidR="0039483D" w:rsidRDefault="0039483D"/>
                <w:p w:rsidR="0039483D" w:rsidRDefault="0039483D"/>
                <w:p w:rsidR="0039483D" w:rsidRDefault="0039483D"/>
                <w:p w:rsidR="0039483D" w:rsidRDefault="001C0F86">
                  <w:r>
                    <w:pict>
                      <v:rect id="_x0000_i1028" style="width:0;height:1.5pt" o:hralign="center" o:hrstd="t" o:hr="t" fillcolor="#a0a0a0" stroked="f"/>
                    </w:pict>
                  </w:r>
                </w:p>
                <w:p w:rsidR="0094437B" w:rsidRDefault="0094437B">
                  <w:r>
                    <w:rPr>
                      <w:rFonts w:hint="eastAsia"/>
                    </w:rPr>
                    <w:t>学员：如何缴费？</w:t>
                  </w:r>
                </w:p>
                <w:p w:rsidR="0094437B" w:rsidRDefault="0094437B">
                  <w:r>
                    <w:rPr>
                      <w:rFonts w:hint="eastAsia"/>
                    </w:rPr>
                    <w:t>。。。。。。。。。。</w:t>
                  </w:r>
                </w:p>
              </w:txbxContent>
            </v:textbox>
          </v:shape>
        </w:pict>
      </w:r>
    </w:p>
    <w:p w:rsidR="0039483D" w:rsidRDefault="0039483D"/>
    <w:p w:rsidR="0039483D" w:rsidRDefault="0039483D"/>
    <w:p w:rsidR="0039483D" w:rsidRDefault="0039483D"/>
    <w:p w:rsidR="0039483D" w:rsidRDefault="0039483D"/>
    <w:p w:rsidR="0039483D" w:rsidRDefault="0039483D"/>
    <w:p w:rsidR="0039483D" w:rsidRDefault="0039483D"/>
    <w:p w:rsidR="0039483D" w:rsidRDefault="0039483D"/>
    <w:p w:rsidR="0039483D" w:rsidRDefault="0039483D"/>
    <w:p w:rsidR="0039483D" w:rsidRDefault="001C0F86">
      <w:r>
        <w:rPr>
          <w:noProof/>
        </w:rPr>
        <w:pict>
          <v:shape id="_x0000_s1030" type="#_x0000_t202" style="position:absolute;left:0;text-align:left;margin-left:270pt;margin-top:4.35pt;width:84.75pt;height:37.5pt;z-index:251665408">
            <v:textbox>
              <w:txbxContent>
                <w:p w:rsidR="0094437B" w:rsidRDefault="0094437B">
                  <w:r>
                    <w:rPr>
                      <w:rFonts w:hint="eastAsia"/>
                    </w:rPr>
                    <w:t>发送</w:t>
                  </w:r>
                  <w:r>
                    <w:rPr>
                      <w:rFonts w:hint="eastAsia"/>
                    </w:rPr>
                    <w:t>ctrl+enter</w:t>
                  </w:r>
                </w:p>
              </w:txbxContent>
            </v:textbox>
          </v:shape>
        </w:pict>
      </w:r>
    </w:p>
    <w:p w:rsidR="0039483D" w:rsidRDefault="0039483D"/>
    <w:p w:rsidR="0039483D" w:rsidRDefault="0039483D"/>
    <w:p w:rsidR="0039483D" w:rsidRDefault="0039483D"/>
    <w:p w:rsidR="0094437B" w:rsidRDefault="00D80D48">
      <w:r>
        <w:rPr>
          <w:rFonts w:hint="eastAsia"/>
        </w:rPr>
        <w:t>如果教师</w:t>
      </w:r>
      <w:r w:rsidR="00822840">
        <w:rPr>
          <w:rFonts w:hint="eastAsia"/>
        </w:rPr>
        <w:t>在线，</w:t>
      </w:r>
      <w:r>
        <w:rPr>
          <w:rFonts w:hint="eastAsia"/>
        </w:rPr>
        <w:t>即时通讯，如果教师不在线，</w:t>
      </w:r>
      <w:r w:rsidR="00822840">
        <w:rPr>
          <w:rFonts w:hint="eastAsia"/>
        </w:rPr>
        <w:t>可以选择离线留言的方式。</w:t>
      </w:r>
    </w:p>
    <w:p w:rsidR="0094437B" w:rsidRPr="0094437B" w:rsidRDefault="0094437B">
      <w:pPr>
        <w:rPr>
          <w:color w:val="FF0000"/>
        </w:rPr>
      </w:pPr>
      <w:r>
        <w:rPr>
          <w:rFonts w:hint="eastAsia"/>
          <w:color w:val="FF0000"/>
        </w:rPr>
        <w:t>代替方案：</w:t>
      </w:r>
      <w:r w:rsidRPr="0094437B">
        <w:rPr>
          <w:rFonts w:hint="eastAsia"/>
          <w:color w:val="FF0000"/>
        </w:rPr>
        <w:t>也可以将所有学员的</w:t>
      </w:r>
      <w:r w:rsidRPr="0094437B">
        <w:rPr>
          <w:rFonts w:hint="eastAsia"/>
          <w:color w:val="FF0000"/>
        </w:rPr>
        <w:t>QQ</w:t>
      </w:r>
      <w:r w:rsidRPr="0094437B">
        <w:rPr>
          <w:rFonts w:hint="eastAsia"/>
          <w:color w:val="FF0000"/>
        </w:rPr>
        <w:t>搜集起来，建立</w:t>
      </w:r>
      <w:r w:rsidRPr="0094437B">
        <w:rPr>
          <w:rFonts w:hint="eastAsia"/>
          <w:color w:val="FF0000"/>
        </w:rPr>
        <w:t>QQ</w:t>
      </w:r>
      <w:r w:rsidRPr="0094437B">
        <w:rPr>
          <w:rFonts w:hint="eastAsia"/>
          <w:color w:val="FF0000"/>
        </w:rPr>
        <w:t>群的方式代替以上方案。</w:t>
      </w:r>
    </w:p>
    <w:p w:rsidR="0094437B" w:rsidRPr="0094437B" w:rsidRDefault="0094437B">
      <w:pPr>
        <w:rPr>
          <w:color w:val="FF0000"/>
        </w:rPr>
      </w:pPr>
    </w:p>
    <w:p w:rsidR="0094437B" w:rsidRDefault="0094437B"/>
    <w:p w:rsidR="0094437B" w:rsidRDefault="0094437B"/>
    <w:p w:rsidR="0051777D" w:rsidRPr="00092DF5" w:rsidRDefault="00AF60A7">
      <w:pPr>
        <w:rPr>
          <w:b/>
        </w:rPr>
      </w:pPr>
      <w:r>
        <w:rPr>
          <w:rFonts w:hint="eastAsia"/>
          <w:b/>
        </w:rPr>
        <w:t>四</w:t>
      </w:r>
      <w:r w:rsidR="0051777D" w:rsidRPr="00092DF5">
        <w:rPr>
          <w:rFonts w:hint="eastAsia"/>
          <w:b/>
        </w:rPr>
        <w:t>、进入</w:t>
      </w:r>
      <w:r w:rsidR="0051777D" w:rsidRPr="00092DF5">
        <w:rPr>
          <w:rFonts w:hint="eastAsia"/>
          <w:b/>
          <w:highlight w:val="lightGray"/>
        </w:rPr>
        <w:t>在线考试系统</w:t>
      </w:r>
      <w:r w:rsidR="00092DF5">
        <w:rPr>
          <w:rFonts w:hint="eastAsia"/>
          <w:b/>
        </w:rPr>
        <w:t>设计</w:t>
      </w:r>
    </w:p>
    <w:p w:rsidR="0051777D" w:rsidRDefault="0051777D">
      <w:r>
        <w:rPr>
          <w:rFonts w:hint="eastAsia"/>
        </w:rPr>
        <w:t>（</w:t>
      </w:r>
      <w:r>
        <w:rPr>
          <w:rFonts w:hint="eastAsia"/>
        </w:rPr>
        <w:t>1</w:t>
      </w:r>
      <w:r>
        <w:rPr>
          <w:rFonts w:hint="eastAsia"/>
        </w:rPr>
        <w:t>）会员点击</w:t>
      </w:r>
      <w:r w:rsidR="00033111" w:rsidRPr="00033111">
        <w:rPr>
          <w:rFonts w:hint="eastAsia"/>
          <w:highlight w:val="lightGray"/>
        </w:rPr>
        <w:t>职业道德</w:t>
      </w:r>
      <w:r w:rsidRPr="00033111">
        <w:rPr>
          <w:rFonts w:hint="eastAsia"/>
          <w:highlight w:val="lightGray"/>
        </w:rPr>
        <w:t>在线考试系统</w:t>
      </w:r>
    </w:p>
    <w:p w:rsidR="00092DF5" w:rsidRDefault="00092DF5">
      <w:r>
        <w:rPr>
          <w:rFonts w:hint="eastAsia"/>
        </w:rPr>
        <w:t>（</w:t>
      </w:r>
      <w:r w:rsidR="00AF60A7">
        <w:rPr>
          <w:rFonts w:hint="eastAsia"/>
        </w:rPr>
        <w:t>2</w:t>
      </w:r>
      <w:r>
        <w:rPr>
          <w:rFonts w:hint="eastAsia"/>
        </w:rPr>
        <w:t>）缴纳</w:t>
      </w:r>
      <w:r>
        <w:rPr>
          <w:rFonts w:hint="eastAsia"/>
        </w:rPr>
        <w:t>1000</w:t>
      </w:r>
      <w:r>
        <w:rPr>
          <w:rFonts w:hint="eastAsia"/>
        </w:rPr>
        <w:t>元考试费</w:t>
      </w:r>
    </w:p>
    <w:p w:rsidR="0051777D" w:rsidRDefault="0051777D">
      <w:r>
        <w:rPr>
          <w:rFonts w:hint="eastAsia"/>
        </w:rPr>
        <w:t>（</w:t>
      </w:r>
      <w:r w:rsidR="00AF60A7">
        <w:rPr>
          <w:rFonts w:hint="eastAsia"/>
        </w:rPr>
        <w:t>3</w:t>
      </w:r>
      <w:r>
        <w:rPr>
          <w:rFonts w:hint="eastAsia"/>
        </w:rPr>
        <w:t>）出现以下表格</w:t>
      </w:r>
      <w:r w:rsidR="002A0D65">
        <w:rPr>
          <w:rFonts w:hint="eastAsia"/>
        </w:rPr>
        <w:t>（每</w:t>
      </w:r>
      <w:r w:rsidR="00033111">
        <w:rPr>
          <w:rFonts w:hint="eastAsia"/>
        </w:rPr>
        <w:t>项均为必填）</w:t>
      </w:r>
    </w:p>
    <w:tbl>
      <w:tblPr>
        <w:tblStyle w:val="a6"/>
        <w:tblW w:w="0" w:type="auto"/>
        <w:tblLook w:val="04A0" w:firstRow="1" w:lastRow="0" w:firstColumn="1" w:lastColumn="0" w:noHBand="0" w:noVBand="1"/>
      </w:tblPr>
      <w:tblGrid>
        <w:gridCol w:w="1704"/>
        <w:gridCol w:w="1704"/>
        <w:gridCol w:w="6"/>
        <w:gridCol w:w="1699"/>
        <w:gridCol w:w="3079"/>
      </w:tblGrid>
      <w:tr w:rsidR="00092DF5" w:rsidTr="00033111">
        <w:tc>
          <w:tcPr>
            <w:tcW w:w="1704" w:type="dxa"/>
          </w:tcPr>
          <w:p w:rsidR="00092DF5" w:rsidRDefault="00092DF5">
            <w:r>
              <w:rPr>
                <w:rFonts w:hint="eastAsia"/>
              </w:rPr>
              <w:t>真实姓名</w:t>
            </w:r>
          </w:p>
        </w:tc>
        <w:tc>
          <w:tcPr>
            <w:tcW w:w="1704" w:type="dxa"/>
          </w:tcPr>
          <w:p w:rsidR="00092DF5" w:rsidRDefault="00092DF5"/>
        </w:tc>
        <w:tc>
          <w:tcPr>
            <w:tcW w:w="1705" w:type="dxa"/>
            <w:gridSpan w:val="2"/>
          </w:tcPr>
          <w:p w:rsidR="00092DF5" w:rsidRDefault="00092DF5">
            <w:r>
              <w:rPr>
                <w:rFonts w:hint="eastAsia"/>
              </w:rPr>
              <w:t>联系电话</w:t>
            </w:r>
          </w:p>
        </w:tc>
        <w:tc>
          <w:tcPr>
            <w:tcW w:w="3075" w:type="dxa"/>
          </w:tcPr>
          <w:p w:rsidR="00092DF5" w:rsidRDefault="00092DF5"/>
        </w:tc>
      </w:tr>
      <w:tr w:rsidR="00237A9D" w:rsidTr="00033111">
        <w:tc>
          <w:tcPr>
            <w:tcW w:w="1704" w:type="dxa"/>
          </w:tcPr>
          <w:p w:rsidR="00237A9D" w:rsidRDefault="00237A9D">
            <w:r>
              <w:rPr>
                <w:rFonts w:hint="eastAsia"/>
              </w:rPr>
              <w:t>照片（上传头像）</w:t>
            </w:r>
          </w:p>
        </w:tc>
        <w:tc>
          <w:tcPr>
            <w:tcW w:w="1704" w:type="dxa"/>
          </w:tcPr>
          <w:p w:rsidR="00237A9D" w:rsidRDefault="00237A9D"/>
        </w:tc>
        <w:tc>
          <w:tcPr>
            <w:tcW w:w="1705" w:type="dxa"/>
            <w:gridSpan w:val="2"/>
          </w:tcPr>
          <w:p w:rsidR="00237A9D" w:rsidRDefault="00237A9D" w:rsidP="00F615C9">
            <w:r>
              <w:rPr>
                <w:rFonts w:hint="eastAsia"/>
              </w:rPr>
              <w:t>出生年月</w:t>
            </w:r>
          </w:p>
        </w:tc>
        <w:tc>
          <w:tcPr>
            <w:tcW w:w="3075" w:type="dxa"/>
          </w:tcPr>
          <w:p w:rsidR="00237A9D" w:rsidRDefault="00237A9D" w:rsidP="00F615C9">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sidR="00342FC7">
              <w:rPr>
                <w:rFonts w:hint="eastAsia"/>
              </w:rPr>
              <w:t xml:space="preserve"> </w:t>
            </w:r>
            <w:r>
              <w:rPr>
                <w:rFonts w:hint="eastAsia"/>
              </w:rPr>
              <w:t>日</w:t>
            </w:r>
          </w:p>
        </w:tc>
      </w:tr>
      <w:tr w:rsidR="00237A9D" w:rsidTr="00033111">
        <w:tc>
          <w:tcPr>
            <w:tcW w:w="1704" w:type="dxa"/>
          </w:tcPr>
          <w:p w:rsidR="00237A9D" w:rsidRDefault="00237A9D">
            <w:r>
              <w:rPr>
                <w:rFonts w:hint="eastAsia"/>
              </w:rPr>
              <w:t>身份证号</w:t>
            </w:r>
          </w:p>
        </w:tc>
        <w:tc>
          <w:tcPr>
            <w:tcW w:w="1704" w:type="dxa"/>
          </w:tcPr>
          <w:p w:rsidR="00237A9D" w:rsidRDefault="00237A9D"/>
        </w:tc>
        <w:tc>
          <w:tcPr>
            <w:tcW w:w="1705" w:type="dxa"/>
            <w:gridSpan w:val="2"/>
          </w:tcPr>
          <w:p w:rsidR="00237A9D" w:rsidRDefault="00237A9D">
            <w:r>
              <w:rPr>
                <w:rFonts w:hint="eastAsia"/>
              </w:rPr>
              <w:t>所在城市</w:t>
            </w:r>
          </w:p>
        </w:tc>
        <w:tc>
          <w:tcPr>
            <w:tcW w:w="3075" w:type="dxa"/>
          </w:tcPr>
          <w:p w:rsidR="00237A9D" w:rsidRDefault="00237A9D"/>
        </w:tc>
      </w:tr>
      <w:tr w:rsidR="00237A9D" w:rsidTr="0094437B">
        <w:tc>
          <w:tcPr>
            <w:tcW w:w="1704" w:type="dxa"/>
          </w:tcPr>
          <w:p w:rsidR="00237A9D" w:rsidRDefault="00237A9D">
            <w:r>
              <w:rPr>
                <w:rFonts w:hint="eastAsia"/>
              </w:rPr>
              <w:t>单位名称</w:t>
            </w:r>
          </w:p>
        </w:tc>
        <w:tc>
          <w:tcPr>
            <w:tcW w:w="1704" w:type="dxa"/>
            <w:tcBorders>
              <w:right w:val="single" w:sz="4" w:space="0" w:color="auto"/>
            </w:tcBorders>
          </w:tcPr>
          <w:p w:rsidR="00237A9D" w:rsidRDefault="00237A9D"/>
        </w:tc>
        <w:tc>
          <w:tcPr>
            <w:tcW w:w="1705" w:type="dxa"/>
            <w:gridSpan w:val="2"/>
            <w:tcBorders>
              <w:left w:val="single" w:sz="4" w:space="0" w:color="auto"/>
            </w:tcBorders>
          </w:tcPr>
          <w:p w:rsidR="00237A9D" w:rsidRDefault="00237A9D">
            <w:r>
              <w:rPr>
                <w:rFonts w:hint="eastAsia"/>
              </w:rPr>
              <w:t>常用邮箱</w:t>
            </w:r>
          </w:p>
        </w:tc>
        <w:tc>
          <w:tcPr>
            <w:tcW w:w="3075" w:type="dxa"/>
          </w:tcPr>
          <w:p w:rsidR="00237A9D" w:rsidRDefault="00237A9D"/>
        </w:tc>
      </w:tr>
      <w:tr w:rsidR="0094437B" w:rsidTr="0094437B">
        <w:tc>
          <w:tcPr>
            <w:tcW w:w="1704" w:type="dxa"/>
          </w:tcPr>
          <w:p w:rsidR="0094437B" w:rsidRDefault="0094437B">
            <w:r>
              <w:rPr>
                <w:rFonts w:hint="eastAsia"/>
              </w:rPr>
              <w:t>邮寄地址：</w:t>
            </w:r>
          </w:p>
        </w:tc>
        <w:tc>
          <w:tcPr>
            <w:tcW w:w="1710" w:type="dxa"/>
            <w:gridSpan w:val="2"/>
            <w:tcBorders>
              <w:right w:val="single" w:sz="4" w:space="0" w:color="auto"/>
            </w:tcBorders>
          </w:tcPr>
          <w:p w:rsidR="0094437B" w:rsidRDefault="0094437B" w:rsidP="0094437B">
            <w:r>
              <w:rPr>
                <w:rFonts w:hint="eastAsia"/>
              </w:rPr>
              <w:t>省</w:t>
            </w:r>
            <w:r>
              <w:rPr>
                <w:rFonts w:hint="eastAsia"/>
              </w:rPr>
              <w:t xml:space="preserve">  </w:t>
            </w:r>
            <w:r>
              <w:rPr>
                <w:rFonts w:hint="eastAsia"/>
              </w:rPr>
              <w:t>城市</w:t>
            </w:r>
            <w:r>
              <w:rPr>
                <w:rFonts w:hint="eastAsia"/>
              </w:rPr>
              <w:t xml:space="preserve">  </w:t>
            </w:r>
            <w:r>
              <w:rPr>
                <w:rFonts w:hint="eastAsia"/>
              </w:rPr>
              <w:t>区</w:t>
            </w:r>
            <w:r>
              <w:rPr>
                <w:rFonts w:hint="eastAsia"/>
              </w:rPr>
              <w:t xml:space="preserve">  </w:t>
            </w:r>
            <w:r>
              <w:rPr>
                <w:rFonts w:hint="eastAsia"/>
              </w:rPr>
              <w:t>街道</w:t>
            </w:r>
            <w:r>
              <w:rPr>
                <w:rFonts w:hint="eastAsia"/>
              </w:rPr>
              <w:t xml:space="preserve">   </w:t>
            </w:r>
            <w:r>
              <w:rPr>
                <w:rFonts w:hint="eastAsia"/>
              </w:rPr>
              <w:t>号</w:t>
            </w:r>
          </w:p>
        </w:tc>
        <w:tc>
          <w:tcPr>
            <w:tcW w:w="1695" w:type="dxa"/>
            <w:tcBorders>
              <w:left w:val="single" w:sz="4" w:space="0" w:color="auto"/>
              <w:right w:val="single" w:sz="4" w:space="0" w:color="auto"/>
            </w:tcBorders>
          </w:tcPr>
          <w:p w:rsidR="0094437B" w:rsidRDefault="0094437B" w:rsidP="0094437B">
            <w:r>
              <w:rPr>
                <w:rFonts w:hint="eastAsia"/>
              </w:rPr>
              <w:t>常用</w:t>
            </w:r>
            <w:r>
              <w:rPr>
                <w:rFonts w:hint="eastAsia"/>
              </w:rPr>
              <w:t>QQ</w:t>
            </w:r>
          </w:p>
        </w:tc>
        <w:tc>
          <w:tcPr>
            <w:tcW w:w="3079" w:type="dxa"/>
            <w:tcBorders>
              <w:left w:val="single" w:sz="4" w:space="0" w:color="auto"/>
            </w:tcBorders>
          </w:tcPr>
          <w:p w:rsidR="0094437B" w:rsidRDefault="0094437B" w:rsidP="0094437B"/>
        </w:tc>
      </w:tr>
    </w:tbl>
    <w:p w:rsidR="0051777D" w:rsidRDefault="00092DF5">
      <w:r>
        <w:rPr>
          <w:rFonts w:hint="eastAsia"/>
        </w:rPr>
        <w:t>（</w:t>
      </w:r>
      <w:r w:rsidR="00AF60A7">
        <w:rPr>
          <w:rFonts w:hint="eastAsia"/>
        </w:rPr>
        <w:t>4</w:t>
      </w:r>
      <w:r>
        <w:rPr>
          <w:rFonts w:hint="eastAsia"/>
        </w:rPr>
        <w:t>）点击</w:t>
      </w:r>
      <w:r w:rsidRPr="00033111">
        <w:rPr>
          <w:rFonts w:hint="eastAsia"/>
          <w:highlight w:val="lightGray"/>
        </w:rPr>
        <w:t>开始考试</w:t>
      </w:r>
      <w:r w:rsidR="00A24108">
        <w:rPr>
          <w:rFonts w:hint="eastAsia"/>
        </w:rPr>
        <w:t>进入考试系统（见下页）</w:t>
      </w:r>
    </w:p>
    <w:p w:rsidR="00822840" w:rsidRDefault="00822840" w:rsidP="00F57251">
      <w:pPr>
        <w:ind w:firstLineChars="950" w:firstLine="2003"/>
        <w:rPr>
          <w:b/>
        </w:rPr>
      </w:pPr>
    </w:p>
    <w:p w:rsidR="00822840" w:rsidRDefault="00822840" w:rsidP="00F57251">
      <w:pPr>
        <w:ind w:firstLineChars="950" w:firstLine="2003"/>
        <w:rPr>
          <w:b/>
        </w:rPr>
      </w:pPr>
    </w:p>
    <w:p w:rsidR="00822840" w:rsidRDefault="00822840" w:rsidP="00F57251">
      <w:pPr>
        <w:ind w:firstLineChars="950" w:firstLine="2003"/>
        <w:rPr>
          <w:b/>
        </w:rPr>
      </w:pPr>
    </w:p>
    <w:p w:rsidR="00822840" w:rsidRDefault="00822840" w:rsidP="00F57251">
      <w:pPr>
        <w:ind w:firstLineChars="950" w:firstLine="2003"/>
        <w:rPr>
          <w:b/>
        </w:rPr>
      </w:pPr>
    </w:p>
    <w:p w:rsidR="00822840" w:rsidRDefault="00822840" w:rsidP="00F57251">
      <w:pPr>
        <w:ind w:firstLineChars="950" w:firstLine="2003"/>
        <w:rPr>
          <w:b/>
        </w:rPr>
      </w:pPr>
    </w:p>
    <w:p w:rsidR="00822840" w:rsidRDefault="00822840" w:rsidP="00F57251">
      <w:pPr>
        <w:ind w:firstLineChars="950" w:firstLine="2003"/>
        <w:rPr>
          <w:b/>
        </w:rPr>
      </w:pPr>
    </w:p>
    <w:p w:rsidR="00822840" w:rsidRDefault="00822840" w:rsidP="00F57251">
      <w:pPr>
        <w:ind w:firstLineChars="950" w:firstLine="2003"/>
        <w:rPr>
          <w:b/>
        </w:rPr>
      </w:pPr>
    </w:p>
    <w:p w:rsidR="00822840" w:rsidRDefault="00822840" w:rsidP="00F57251">
      <w:pPr>
        <w:ind w:firstLineChars="950" w:firstLine="2003"/>
        <w:rPr>
          <w:b/>
        </w:rPr>
      </w:pPr>
    </w:p>
    <w:p w:rsidR="00822840" w:rsidRDefault="00822840" w:rsidP="00F57251">
      <w:pPr>
        <w:ind w:firstLineChars="950" w:firstLine="2003"/>
        <w:rPr>
          <w:b/>
        </w:rPr>
      </w:pPr>
    </w:p>
    <w:p w:rsidR="00822840" w:rsidRDefault="00822840" w:rsidP="00F57251">
      <w:pPr>
        <w:ind w:firstLineChars="950" w:firstLine="2003"/>
        <w:rPr>
          <w:b/>
        </w:rPr>
      </w:pPr>
    </w:p>
    <w:p w:rsidR="00822840" w:rsidRDefault="00822840" w:rsidP="00F57251">
      <w:pPr>
        <w:ind w:firstLineChars="950" w:firstLine="2003"/>
        <w:rPr>
          <w:b/>
        </w:rPr>
      </w:pPr>
    </w:p>
    <w:p w:rsidR="00822840" w:rsidRDefault="00822840" w:rsidP="00F57251">
      <w:pPr>
        <w:ind w:firstLineChars="950" w:firstLine="2003"/>
        <w:rPr>
          <w:b/>
        </w:rPr>
      </w:pPr>
    </w:p>
    <w:p w:rsidR="00822840" w:rsidRDefault="00822840" w:rsidP="00F57251">
      <w:pPr>
        <w:ind w:firstLineChars="950" w:firstLine="2003"/>
        <w:rPr>
          <w:b/>
        </w:rPr>
      </w:pPr>
    </w:p>
    <w:p w:rsidR="00822840" w:rsidRDefault="00822840" w:rsidP="00F57251">
      <w:pPr>
        <w:ind w:firstLineChars="950" w:firstLine="2003"/>
        <w:rPr>
          <w:b/>
        </w:rPr>
      </w:pPr>
    </w:p>
    <w:p w:rsidR="00822840" w:rsidRDefault="00822840" w:rsidP="00F57251">
      <w:pPr>
        <w:ind w:firstLineChars="950" w:firstLine="2003"/>
        <w:rPr>
          <w:b/>
        </w:rPr>
      </w:pPr>
    </w:p>
    <w:p w:rsidR="00C80384" w:rsidRPr="00F57251" w:rsidRDefault="00C80384" w:rsidP="00F57251">
      <w:pPr>
        <w:ind w:firstLineChars="950" w:firstLine="2003"/>
        <w:rPr>
          <w:b/>
        </w:rPr>
      </w:pPr>
      <w:r w:rsidRPr="00F57251">
        <w:rPr>
          <w:rFonts w:hint="eastAsia"/>
          <w:b/>
        </w:rPr>
        <w:t>超天才职业道德在线考试系统</w:t>
      </w:r>
    </w:p>
    <w:p w:rsidR="00C80384" w:rsidRDefault="00C80384">
      <w:r>
        <w:rPr>
          <w:rFonts w:hint="eastAsia"/>
        </w:rPr>
        <w:t>登陆时间：</w:t>
      </w:r>
      <w:r>
        <w:rPr>
          <w:rFonts w:hint="eastAsia"/>
        </w:rPr>
        <w:t xml:space="preserve">        </w:t>
      </w:r>
      <w:r>
        <w:rPr>
          <w:rFonts w:hint="eastAsia"/>
        </w:rPr>
        <w:t>总分</w:t>
      </w:r>
      <w:r>
        <w:rPr>
          <w:rFonts w:hint="eastAsia"/>
        </w:rPr>
        <w:t>100</w:t>
      </w:r>
      <w:r>
        <w:rPr>
          <w:rFonts w:hint="eastAsia"/>
        </w:rPr>
        <w:t>分</w:t>
      </w:r>
      <w:r>
        <w:rPr>
          <w:rFonts w:hint="eastAsia"/>
        </w:rPr>
        <w:t xml:space="preserve">  90</w:t>
      </w:r>
      <w:r>
        <w:rPr>
          <w:rFonts w:hint="eastAsia"/>
        </w:rPr>
        <w:t>分及格</w:t>
      </w:r>
      <w:r>
        <w:rPr>
          <w:rFonts w:hint="eastAsia"/>
        </w:rPr>
        <w:t xml:space="preserve">  </w:t>
      </w:r>
      <w:r>
        <w:rPr>
          <w:rFonts w:hint="eastAsia"/>
        </w:rPr>
        <w:t>时间：</w:t>
      </w:r>
      <w:r>
        <w:rPr>
          <w:rFonts w:hint="eastAsia"/>
        </w:rPr>
        <w:t>180</w:t>
      </w:r>
      <w:r>
        <w:rPr>
          <w:rFonts w:hint="eastAsia"/>
        </w:rPr>
        <w:t>分钟</w:t>
      </w:r>
    </w:p>
    <w:p w:rsidR="00C80384" w:rsidRPr="00C80384" w:rsidRDefault="001C0F86">
      <w:r>
        <w:pict>
          <v:rect id="_x0000_i1025" style="width:0;height:1.5pt" o:hralign="center" o:hrstd="t" o:hr="t" fillcolor="#a0a0a0" stroked="f"/>
        </w:pict>
      </w:r>
    </w:p>
    <w:p w:rsidR="00C80384" w:rsidRDefault="001C0F86">
      <w:r>
        <w:rPr>
          <w:noProof/>
        </w:rPr>
        <w:pict>
          <v:shape id="_x0000_s1027" type="#_x0000_t202" style="position:absolute;left:0;text-align:left;margin-left:8pt;margin-top:.4pt;width:257.1pt;height:246.05pt;z-index:251660288;mso-width-relative:margin;mso-height-relative:margin" strokecolor="white [3212]">
            <v:textbox>
              <w:txbxContent>
                <w:p w:rsidR="004C672F" w:rsidRPr="004B4624" w:rsidRDefault="004C672F" w:rsidP="004C672F">
                  <w:pPr>
                    <w:pStyle w:val="p0"/>
                    <w:numPr>
                      <w:ilvl w:val="0"/>
                      <w:numId w:val="1"/>
                    </w:numPr>
                    <w:jc w:val="left"/>
                    <w:rPr>
                      <w:rFonts w:ascii="宋体" w:hAnsi="宋体"/>
                      <w:color w:val="000000"/>
                    </w:rPr>
                  </w:pPr>
                  <w:r w:rsidRPr="004B4624">
                    <w:rPr>
                      <w:rFonts w:ascii="宋体" w:hAnsi="宋体" w:hint="eastAsia"/>
                      <w:color w:val="000000"/>
                    </w:rPr>
                    <w:t>超天才职业经理人培训学院所定义的职业经理人是指：（   ）</w:t>
                  </w:r>
                </w:p>
                <w:p w:rsidR="004C672F" w:rsidRPr="004B4624" w:rsidRDefault="004C672F" w:rsidP="004C672F">
                  <w:pPr>
                    <w:pStyle w:val="p0"/>
                    <w:numPr>
                      <w:ilvl w:val="1"/>
                      <w:numId w:val="2"/>
                    </w:numPr>
                    <w:jc w:val="left"/>
                    <w:rPr>
                      <w:rFonts w:ascii="宋体" w:hAnsi="宋体"/>
                      <w:color w:val="000000"/>
                    </w:rPr>
                  </w:pPr>
                  <w:r w:rsidRPr="004B4624">
                    <w:rPr>
                      <w:rFonts w:ascii="宋体" w:hAnsi="宋体" w:hint="eastAsia"/>
                      <w:color w:val="000000"/>
                    </w:rPr>
                    <w:t>对他人的工作负有责任的人；</w:t>
                  </w:r>
                </w:p>
                <w:p w:rsidR="004C672F" w:rsidRDefault="004C672F" w:rsidP="004C672F">
                  <w:pPr>
                    <w:pStyle w:val="p0"/>
                    <w:numPr>
                      <w:ilvl w:val="1"/>
                      <w:numId w:val="2"/>
                    </w:numPr>
                    <w:jc w:val="left"/>
                    <w:rPr>
                      <w:rFonts w:ascii="宋体" w:hAnsi="宋体"/>
                      <w:color w:val="000000"/>
                    </w:rPr>
                  </w:pPr>
                  <w:r w:rsidRPr="004B4624">
                    <w:rPr>
                      <w:rFonts w:ascii="宋体" w:hAnsi="宋体" w:hint="eastAsia"/>
                      <w:color w:val="000000"/>
                    </w:rPr>
                    <w:t>全面负责企业的经营管理，对法人财产拥有绝对的经营权</w:t>
                  </w:r>
                </w:p>
                <w:p w:rsidR="004C672F" w:rsidRPr="004B4624" w:rsidRDefault="004C672F" w:rsidP="004C672F">
                  <w:pPr>
                    <w:pStyle w:val="p0"/>
                    <w:tabs>
                      <w:tab w:val="left" w:pos="425"/>
                      <w:tab w:val="left" w:pos="850"/>
                    </w:tabs>
                    <w:jc w:val="left"/>
                    <w:rPr>
                      <w:rFonts w:ascii="宋体" w:hAnsi="宋体"/>
                      <w:color w:val="000000"/>
                    </w:rPr>
                  </w:pPr>
                  <w:r w:rsidRPr="004B4624">
                    <w:rPr>
                      <w:rFonts w:ascii="宋体" w:hAnsi="宋体" w:hint="eastAsia"/>
                      <w:color w:val="000000"/>
                    </w:rPr>
                    <w:t>和管理权的人；</w:t>
                  </w:r>
                </w:p>
                <w:p w:rsidR="004C672F" w:rsidRPr="004B4624" w:rsidRDefault="004C672F" w:rsidP="004C672F">
                  <w:pPr>
                    <w:pStyle w:val="p0"/>
                    <w:numPr>
                      <w:ilvl w:val="1"/>
                      <w:numId w:val="2"/>
                    </w:numPr>
                    <w:jc w:val="left"/>
                    <w:rPr>
                      <w:rFonts w:ascii="宋体" w:hAnsi="宋体"/>
                      <w:color w:val="000000"/>
                    </w:rPr>
                  </w:pPr>
                  <w:r w:rsidRPr="004B4624">
                    <w:rPr>
                      <w:rFonts w:ascii="宋体" w:hAnsi="宋体" w:hint="eastAsia"/>
                      <w:color w:val="000000"/>
                    </w:rPr>
                    <w:t>企业内从事经营管理工作的人；</w:t>
                  </w:r>
                </w:p>
                <w:p w:rsidR="004C672F" w:rsidRDefault="004C672F" w:rsidP="004C672F">
                  <w:pPr>
                    <w:pStyle w:val="p0"/>
                    <w:numPr>
                      <w:ilvl w:val="1"/>
                      <w:numId w:val="2"/>
                    </w:numPr>
                    <w:jc w:val="left"/>
                    <w:rPr>
                      <w:rFonts w:ascii="宋体" w:hAnsi="宋体"/>
                      <w:color w:val="000000"/>
                    </w:rPr>
                  </w:pPr>
                  <w:r w:rsidRPr="004B4624">
                    <w:rPr>
                      <w:rFonts w:ascii="宋体" w:hAnsi="宋体" w:hint="eastAsia"/>
                      <w:color w:val="000000"/>
                    </w:rPr>
                    <w:t>在市场经济条件下，以从事企业的经营管理工作为职业的</w:t>
                  </w:r>
                </w:p>
                <w:p w:rsidR="004C672F" w:rsidRPr="004B4624" w:rsidRDefault="004C672F" w:rsidP="004C672F">
                  <w:pPr>
                    <w:pStyle w:val="p0"/>
                    <w:tabs>
                      <w:tab w:val="left" w:pos="425"/>
                      <w:tab w:val="left" w:pos="850"/>
                    </w:tabs>
                    <w:jc w:val="left"/>
                    <w:rPr>
                      <w:rFonts w:ascii="宋体" w:hAnsi="宋体"/>
                      <w:color w:val="000000"/>
                    </w:rPr>
                  </w:pPr>
                  <w:r w:rsidRPr="004B4624">
                    <w:rPr>
                      <w:rFonts w:ascii="宋体" w:hAnsi="宋体" w:hint="eastAsia"/>
                      <w:color w:val="000000"/>
                    </w:rPr>
                    <w:t>专业人才。</w:t>
                  </w:r>
                </w:p>
                <w:p w:rsidR="004C672F" w:rsidRDefault="004C672F"/>
                <w:p w:rsidR="004C672F" w:rsidRDefault="004C672F">
                  <w:r>
                    <w:rPr>
                      <w:rFonts w:hint="eastAsia"/>
                    </w:rPr>
                    <w:t>2</w:t>
                  </w:r>
                  <w:r>
                    <w:rPr>
                      <w:rFonts w:hint="eastAsia"/>
                    </w:rPr>
                    <w:t>、</w:t>
                  </w:r>
                </w:p>
                <w:p w:rsidR="00005583" w:rsidRDefault="00005583">
                  <w:r>
                    <w:rPr>
                      <w:rFonts w:hint="eastAsia"/>
                    </w:rPr>
                    <w:t>。。。。。。。</w:t>
                  </w:r>
                </w:p>
                <w:p w:rsidR="00005583" w:rsidRDefault="00005583">
                  <w:r>
                    <w:rPr>
                      <w:rFonts w:hint="eastAsia"/>
                    </w:rPr>
                    <w:t>100</w:t>
                  </w:r>
                  <w:r>
                    <w:rPr>
                      <w:rFonts w:hint="eastAsia"/>
                    </w:rPr>
                    <w:t>、</w:t>
                  </w:r>
                </w:p>
                <w:p w:rsidR="00005583" w:rsidRDefault="00005583"/>
                <w:p w:rsidR="00005583" w:rsidRDefault="00005583">
                  <w:r>
                    <w:rPr>
                      <w:rFonts w:hint="eastAsia"/>
                    </w:rPr>
                    <w:t>100</w:t>
                  </w:r>
                </w:p>
              </w:txbxContent>
            </v:textbox>
          </v:shape>
        </w:pict>
      </w:r>
    </w:p>
    <w:p w:rsidR="004C672F" w:rsidRPr="004B4624" w:rsidRDefault="004C672F" w:rsidP="004C672F">
      <w:pPr>
        <w:rPr>
          <w:color w:val="FF0000"/>
          <w:szCs w:val="21"/>
        </w:rPr>
      </w:pPr>
      <w:r w:rsidRPr="004B4624">
        <w:rPr>
          <w:rFonts w:hint="eastAsia"/>
          <w:color w:val="FF0000"/>
          <w:szCs w:val="21"/>
          <w:highlight w:val="lightGray"/>
        </w:rPr>
        <w:t>（学员点击答案</w:t>
      </w:r>
      <w:r w:rsidRPr="004B4624">
        <w:rPr>
          <w:rFonts w:hint="eastAsia"/>
          <w:color w:val="FF0000"/>
          <w:szCs w:val="21"/>
          <w:highlight w:val="lightGray"/>
        </w:rPr>
        <w:t>D</w:t>
      </w:r>
      <w:r w:rsidRPr="004B4624">
        <w:rPr>
          <w:rFonts w:hint="eastAsia"/>
          <w:color w:val="FF0000"/>
          <w:szCs w:val="21"/>
          <w:highlight w:val="lightGray"/>
        </w:rPr>
        <w:t>，则在（</w:t>
      </w:r>
      <w:r w:rsidRPr="004B4624">
        <w:rPr>
          <w:rFonts w:hint="eastAsia"/>
          <w:color w:val="FF0000"/>
          <w:szCs w:val="21"/>
          <w:highlight w:val="lightGray"/>
        </w:rPr>
        <w:t xml:space="preserve">   </w:t>
      </w:r>
      <w:r w:rsidRPr="004B4624">
        <w:rPr>
          <w:rFonts w:hint="eastAsia"/>
          <w:color w:val="FF0000"/>
          <w:szCs w:val="21"/>
          <w:highlight w:val="lightGray"/>
        </w:rPr>
        <w:t>）出现</w:t>
      </w:r>
      <w:r w:rsidRPr="004B4624">
        <w:rPr>
          <w:rFonts w:hint="eastAsia"/>
          <w:color w:val="FF0000"/>
          <w:szCs w:val="21"/>
          <w:highlight w:val="lightGray"/>
        </w:rPr>
        <w:t>D</w:t>
      </w:r>
      <w:r>
        <w:rPr>
          <w:rFonts w:hint="eastAsia"/>
          <w:color w:val="FF0000"/>
          <w:szCs w:val="21"/>
          <w:highlight w:val="lightGray"/>
        </w:rPr>
        <w:t>。同时学员可以多次</w:t>
      </w:r>
      <w:r w:rsidRPr="004B4624">
        <w:rPr>
          <w:rFonts w:hint="eastAsia"/>
          <w:color w:val="FF0000"/>
          <w:szCs w:val="21"/>
          <w:highlight w:val="lightGray"/>
        </w:rPr>
        <w:t>）</w:t>
      </w:r>
      <w:r>
        <w:rPr>
          <w:rFonts w:ascii="宋体" w:hAnsi="宋体" w:hint="eastAsia"/>
          <w:noProof/>
          <w:color w:val="000000"/>
        </w:rPr>
        <w:drawing>
          <wp:inline distT="0" distB="0" distL="0" distR="0">
            <wp:extent cx="1819275" cy="2763900"/>
            <wp:effectExtent l="19050" t="0" r="9525" b="0"/>
            <wp:docPr id="1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1819275" cy="2763900"/>
                    </a:xfrm>
                    <a:prstGeom prst="rect">
                      <a:avLst/>
                    </a:prstGeom>
                    <a:noFill/>
                    <a:ln w="9525">
                      <a:noFill/>
                      <a:miter lim="800000"/>
                      <a:headEnd/>
                      <a:tailEnd/>
                    </a:ln>
                  </pic:spPr>
                </pic:pic>
              </a:graphicData>
            </a:graphic>
          </wp:inline>
        </w:drawing>
      </w:r>
    </w:p>
    <w:p w:rsidR="004C672F" w:rsidRDefault="004C672F">
      <w:r>
        <w:rPr>
          <w:rFonts w:hint="eastAsia"/>
        </w:rPr>
        <w:t xml:space="preserve">                                                     </w:t>
      </w:r>
      <w:r w:rsidRPr="00822840">
        <w:rPr>
          <w:rFonts w:hint="eastAsia"/>
          <w:highlight w:val="lightGray"/>
        </w:rPr>
        <w:t>提交试卷</w:t>
      </w:r>
    </w:p>
    <w:p w:rsidR="00C80384" w:rsidRDefault="00005583">
      <w:r w:rsidRPr="00822840">
        <w:rPr>
          <w:rFonts w:hint="eastAsia"/>
          <w:highlight w:val="lightGray"/>
        </w:rPr>
        <w:t>提交试卷</w:t>
      </w:r>
    </w:p>
    <w:p w:rsidR="00C80384" w:rsidRDefault="00A40915">
      <w:r>
        <w:rPr>
          <w:rFonts w:hint="eastAsia"/>
        </w:rPr>
        <w:t>说明：</w:t>
      </w:r>
    </w:p>
    <w:p w:rsidR="00C80384" w:rsidRPr="00A40915" w:rsidRDefault="00A40915" w:rsidP="00A40915">
      <w:pPr>
        <w:ind w:firstLineChars="1400" w:firstLine="2940"/>
      </w:pPr>
      <w:r>
        <w:rPr>
          <w:rFonts w:hint="eastAsia"/>
        </w:rPr>
        <w:t>点击提交试卷</w:t>
      </w:r>
      <w:r>
        <w:rPr>
          <w:rFonts w:hint="eastAsia"/>
          <w:noProof/>
        </w:rPr>
        <w:drawing>
          <wp:inline distT="0" distB="0" distL="0" distR="0">
            <wp:extent cx="2567594" cy="800100"/>
            <wp:effectExtent l="19050" t="0" r="4156"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2567594" cy="800100"/>
                    </a:xfrm>
                    <a:prstGeom prst="rect">
                      <a:avLst/>
                    </a:prstGeom>
                    <a:noFill/>
                    <a:ln w="9525">
                      <a:noFill/>
                      <a:miter lim="800000"/>
                      <a:headEnd/>
                      <a:tailEnd/>
                    </a:ln>
                  </pic:spPr>
                </pic:pic>
              </a:graphicData>
            </a:graphic>
          </wp:inline>
        </w:drawing>
      </w:r>
    </w:p>
    <w:p w:rsidR="00C80384" w:rsidRPr="00C80384" w:rsidRDefault="00A24108">
      <w:r>
        <w:rPr>
          <w:rFonts w:hint="eastAsia"/>
        </w:rPr>
        <w:t>说明：</w:t>
      </w:r>
    </w:p>
    <w:p w:rsidR="00C80384" w:rsidRDefault="00A24108" w:rsidP="00D6535B">
      <w:pPr>
        <w:ind w:firstLineChars="200" w:firstLine="420"/>
      </w:pPr>
      <w:r>
        <w:rPr>
          <w:rFonts w:hint="eastAsia"/>
        </w:rPr>
        <w:t>1</w:t>
      </w:r>
      <w:r>
        <w:rPr>
          <w:rFonts w:hint="eastAsia"/>
        </w:rPr>
        <w:t>、</w:t>
      </w:r>
      <w:r w:rsidR="00005583">
        <w:rPr>
          <w:rFonts w:hint="eastAsia"/>
        </w:rPr>
        <w:t>点击</w:t>
      </w:r>
      <w:r w:rsidR="00005583" w:rsidRPr="00F57251">
        <w:rPr>
          <w:rFonts w:hint="eastAsia"/>
          <w:highlight w:val="lightGray"/>
        </w:rPr>
        <w:t>提交试卷</w:t>
      </w:r>
      <w:r w:rsidR="00005583">
        <w:rPr>
          <w:rFonts w:hint="eastAsia"/>
        </w:rPr>
        <w:t>，线上马上会</w:t>
      </w:r>
      <w:r w:rsidR="00D6535B">
        <w:rPr>
          <w:rFonts w:hint="eastAsia"/>
        </w:rPr>
        <w:t>弹出一个框，本次考试得分：</w:t>
      </w:r>
      <w:r w:rsidR="00D6535B">
        <w:rPr>
          <w:rFonts w:hint="eastAsia"/>
        </w:rPr>
        <w:t xml:space="preserve">   </w:t>
      </w:r>
      <w:r w:rsidR="00D6535B">
        <w:rPr>
          <w:rFonts w:hint="eastAsia"/>
        </w:rPr>
        <w:t>分。如果小于</w:t>
      </w:r>
      <w:r w:rsidR="00D6535B">
        <w:rPr>
          <w:rFonts w:hint="eastAsia"/>
        </w:rPr>
        <w:t>90</w:t>
      </w:r>
      <w:r w:rsidR="00D6535B">
        <w:rPr>
          <w:rFonts w:hint="eastAsia"/>
        </w:rPr>
        <w:t>分，则提示</w:t>
      </w:r>
      <w:r w:rsidR="00F57251">
        <w:rPr>
          <w:rFonts w:hint="eastAsia"/>
        </w:rPr>
        <w:t>“</w:t>
      </w:r>
      <w:r w:rsidR="00D6535B">
        <w:rPr>
          <w:rFonts w:hint="eastAsia"/>
        </w:rPr>
        <w:t>您未及格，请继续努力</w:t>
      </w:r>
      <w:r w:rsidR="00F57251">
        <w:rPr>
          <w:rFonts w:hint="eastAsia"/>
        </w:rPr>
        <w:t>”</w:t>
      </w:r>
      <w:r w:rsidR="00D6535B">
        <w:rPr>
          <w:rFonts w:hint="eastAsia"/>
        </w:rPr>
        <w:t>；如果是是大于</w:t>
      </w:r>
      <w:r w:rsidR="00D6535B">
        <w:rPr>
          <w:rFonts w:hint="eastAsia"/>
        </w:rPr>
        <w:t>90</w:t>
      </w:r>
      <w:r w:rsidR="00D6535B">
        <w:rPr>
          <w:rFonts w:hint="eastAsia"/>
        </w:rPr>
        <w:t>分，则提示，</w:t>
      </w:r>
      <w:r w:rsidR="00F57251">
        <w:rPr>
          <w:rFonts w:hint="eastAsia"/>
        </w:rPr>
        <w:t>“</w:t>
      </w:r>
      <w:r w:rsidR="00D6535B">
        <w:rPr>
          <w:rFonts w:hint="eastAsia"/>
        </w:rPr>
        <w:t>您已经通过此次考试，恭喜！</w:t>
      </w:r>
      <w:r w:rsidR="00F57251">
        <w:rPr>
          <w:rFonts w:hint="eastAsia"/>
        </w:rPr>
        <w:t>”；</w:t>
      </w:r>
    </w:p>
    <w:p w:rsidR="004C672F" w:rsidRDefault="00A24108" w:rsidP="00D6535B">
      <w:pPr>
        <w:ind w:firstLineChars="200" w:firstLine="420"/>
      </w:pPr>
      <w:r>
        <w:rPr>
          <w:rFonts w:hint="eastAsia"/>
        </w:rPr>
        <w:t>2</w:t>
      </w:r>
      <w:r>
        <w:rPr>
          <w:rFonts w:hint="eastAsia"/>
        </w:rPr>
        <w:t>、</w:t>
      </w:r>
      <w:r w:rsidR="00A40915">
        <w:rPr>
          <w:rFonts w:hint="eastAsia"/>
        </w:rPr>
        <w:t>点击右边数字格，即可回到所在数字题目，对题目答案进行修改</w:t>
      </w:r>
      <w:r w:rsidR="00F57251">
        <w:rPr>
          <w:rFonts w:hint="eastAsia"/>
        </w:rPr>
        <w:t>；</w:t>
      </w:r>
    </w:p>
    <w:p w:rsidR="004C672F" w:rsidRDefault="00A24108" w:rsidP="00D6535B">
      <w:pPr>
        <w:ind w:firstLineChars="200" w:firstLine="420"/>
      </w:pPr>
      <w:r>
        <w:rPr>
          <w:rFonts w:hint="eastAsia"/>
        </w:rPr>
        <w:t>3</w:t>
      </w:r>
      <w:r>
        <w:rPr>
          <w:rFonts w:hint="eastAsia"/>
        </w:rPr>
        <w:t>、</w:t>
      </w:r>
      <w:r w:rsidR="00A40915">
        <w:rPr>
          <w:rFonts w:hint="eastAsia"/>
        </w:rPr>
        <w:t>点击答案中的任何一个答案，如点击</w:t>
      </w:r>
      <w:r w:rsidR="00A40915">
        <w:rPr>
          <w:rFonts w:hint="eastAsia"/>
        </w:rPr>
        <w:t>A</w:t>
      </w:r>
      <w:r w:rsidR="00A40915">
        <w:rPr>
          <w:rFonts w:hint="eastAsia"/>
        </w:rPr>
        <w:t>，（</w:t>
      </w:r>
      <w:r w:rsidR="00A40915">
        <w:rPr>
          <w:rFonts w:hint="eastAsia"/>
        </w:rPr>
        <w:t xml:space="preserve">   </w:t>
      </w:r>
      <w:r w:rsidR="00A40915">
        <w:rPr>
          <w:rFonts w:hint="eastAsia"/>
        </w:rPr>
        <w:t>）中会显示</w:t>
      </w:r>
      <w:r w:rsidR="00A40915">
        <w:rPr>
          <w:rFonts w:hint="eastAsia"/>
        </w:rPr>
        <w:t>A</w:t>
      </w:r>
      <w:r w:rsidR="00A40915">
        <w:rPr>
          <w:rFonts w:hint="eastAsia"/>
        </w:rPr>
        <w:t>，点击</w:t>
      </w:r>
      <w:r w:rsidR="00A40915">
        <w:rPr>
          <w:rFonts w:hint="eastAsia"/>
        </w:rPr>
        <w:t>B</w:t>
      </w:r>
      <w:r w:rsidR="00A40915">
        <w:rPr>
          <w:rFonts w:hint="eastAsia"/>
        </w:rPr>
        <w:t>，（</w:t>
      </w:r>
      <w:r w:rsidR="00A40915">
        <w:rPr>
          <w:rFonts w:hint="eastAsia"/>
        </w:rPr>
        <w:t xml:space="preserve">   </w:t>
      </w:r>
      <w:r w:rsidR="00A40915">
        <w:rPr>
          <w:rFonts w:hint="eastAsia"/>
        </w:rPr>
        <w:t>）中会显示</w:t>
      </w:r>
      <w:r w:rsidR="00A40915">
        <w:rPr>
          <w:rFonts w:hint="eastAsia"/>
        </w:rPr>
        <w:t>B</w:t>
      </w:r>
      <w:r w:rsidR="00F57251">
        <w:rPr>
          <w:rFonts w:hint="eastAsia"/>
        </w:rPr>
        <w:t>；</w:t>
      </w:r>
    </w:p>
    <w:p w:rsidR="00A40915" w:rsidRDefault="00A24108" w:rsidP="00D6535B">
      <w:pPr>
        <w:ind w:firstLineChars="200" w:firstLine="420"/>
      </w:pPr>
      <w:r>
        <w:rPr>
          <w:rFonts w:hint="eastAsia"/>
        </w:rPr>
        <w:t>4</w:t>
      </w:r>
      <w:r>
        <w:rPr>
          <w:rFonts w:hint="eastAsia"/>
        </w:rPr>
        <w:t>、</w:t>
      </w:r>
      <w:r w:rsidR="00A40915">
        <w:rPr>
          <w:rFonts w:hint="eastAsia"/>
        </w:rPr>
        <w:t>时间在不停的倒计时，从</w:t>
      </w:r>
      <w:r w:rsidR="00A40915">
        <w:rPr>
          <w:rFonts w:hint="eastAsia"/>
        </w:rPr>
        <w:t>180</w:t>
      </w:r>
      <w:r w:rsidR="00A40915">
        <w:rPr>
          <w:rFonts w:hint="eastAsia"/>
        </w:rPr>
        <w:t>分钟开始以秒往下减</w:t>
      </w:r>
      <w:r w:rsidR="00F57251">
        <w:rPr>
          <w:rFonts w:hint="eastAsia"/>
        </w:rPr>
        <w:t>；</w:t>
      </w:r>
    </w:p>
    <w:p w:rsidR="00F57251" w:rsidRPr="00F57251" w:rsidRDefault="00A24108" w:rsidP="00D6535B">
      <w:pPr>
        <w:ind w:firstLineChars="200" w:firstLine="420"/>
      </w:pPr>
      <w:r>
        <w:rPr>
          <w:rFonts w:hint="eastAsia"/>
        </w:rPr>
        <w:t>5</w:t>
      </w:r>
      <w:r>
        <w:rPr>
          <w:rFonts w:hint="eastAsia"/>
        </w:rPr>
        <w:t>、</w:t>
      </w:r>
      <w:r w:rsidR="00F57251">
        <w:rPr>
          <w:rFonts w:hint="eastAsia"/>
        </w:rPr>
        <w:t>最右边的滚轮不停的往下滚动，一直从</w:t>
      </w:r>
      <w:r w:rsidR="00F57251">
        <w:rPr>
          <w:rFonts w:hint="eastAsia"/>
        </w:rPr>
        <w:t>1</w:t>
      </w:r>
      <w:r w:rsidR="00F57251">
        <w:rPr>
          <w:rFonts w:hint="eastAsia"/>
        </w:rPr>
        <w:t>到</w:t>
      </w:r>
      <w:r w:rsidR="00F57251">
        <w:rPr>
          <w:rFonts w:hint="eastAsia"/>
        </w:rPr>
        <w:t>100</w:t>
      </w:r>
      <w:r w:rsidR="00F57251">
        <w:rPr>
          <w:rFonts w:hint="eastAsia"/>
        </w:rPr>
        <w:t>题，不翻页。</w:t>
      </w:r>
    </w:p>
    <w:p w:rsidR="004C672F" w:rsidRPr="00F57251" w:rsidRDefault="004C672F"/>
    <w:p w:rsidR="004C672F" w:rsidRDefault="004C672F"/>
    <w:p w:rsidR="00092DF5" w:rsidRPr="007362F4" w:rsidRDefault="00AF60A7" w:rsidP="00092DF5">
      <w:pPr>
        <w:ind w:firstLineChars="49" w:firstLine="103"/>
        <w:rPr>
          <w:b/>
        </w:rPr>
      </w:pPr>
      <w:r>
        <w:rPr>
          <w:rFonts w:hint="eastAsia"/>
          <w:b/>
        </w:rPr>
        <w:t>(5</w:t>
      </w:r>
      <w:r w:rsidR="00092DF5">
        <w:rPr>
          <w:rFonts w:hint="eastAsia"/>
          <w:b/>
        </w:rPr>
        <w:t>)</w:t>
      </w:r>
      <w:r w:rsidR="00092DF5" w:rsidRPr="007362F4">
        <w:rPr>
          <w:rFonts w:hint="eastAsia"/>
          <w:b/>
        </w:rPr>
        <w:t>考试系统设计方案</w:t>
      </w:r>
    </w:p>
    <w:p w:rsidR="00092DF5" w:rsidRPr="004B4624" w:rsidRDefault="00AF60A7" w:rsidP="00092DF5">
      <w:pPr>
        <w:pStyle w:val="1"/>
        <w:spacing w:line="360" w:lineRule="auto"/>
        <w:rPr>
          <w:bCs/>
          <w:szCs w:val="21"/>
        </w:rPr>
      </w:pPr>
      <w:r>
        <w:rPr>
          <w:rFonts w:hint="eastAsia"/>
          <w:bCs/>
          <w:szCs w:val="21"/>
        </w:rPr>
        <w:t>a</w:t>
      </w:r>
      <w:r w:rsidR="00092DF5" w:rsidRPr="004B4624">
        <w:rPr>
          <w:rFonts w:hint="eastAsia"/>
          <w:bCs/>
          <w:szCs w:val="21"/>
        </w:rPr>
        <w:t>、考试题目</w:t>
      </w:r>
    </w:p>
    <w:p w:rsidR="00092DF5" w:rsidRPr="004B4624" w:rsidRDefault="00092DF5" w:rsidP="00092DF5">
      <w:pPr>
        <w:pStyle w:val="1"/>
        <w:spacing w:line="360" w:lineRule="auto"/>
        <w:rPr>
          <w:bCs/>
          <w:szCs w:val="21"/>
        </w:rPr>
      </w:pPr>
      <w:r w:rsidRPr="004B4624">
        <w:rPr>
          <w:rFonts w:hint="eastAsia"/>
          <w:bCs/>
          <w:szCs w:val="21"/>
        </w:rPr>
        <w:t>全部考题共</w:t>
      </w:r>
      <w:r w:rsidRPr="004B4624">
        <w:rPr>
          <w:rFonts w:hint="eastAsia"/>
          <w:bCs/>
          <w:szCs w:val="21"/>
        </w:rPr>
        <w:t>100</w:t>
      </w:r>
      <w:r w:rsidRPr="004B4624">
        <w:rPr>
          <w:rFonts w:hint="eastAsia"/>
          <w:bCs/>
          <w:szCs w:val="21"/>
        </w:rPr>
        <w:t>道，包括</w:t>
      </w:r>
      <w:r w:rsidRPr="004B4624">
        <w:rPr>
          <w:rFonts w:hint="eastAsia"/>
          <w:b/>
          <w:bCs/>
          <w:szCs w:val="21"/>
        </w:rPr>
        <w:t>基础理解分析题</w:t>
      </w:r>
      <w:r w:rsidRPr="004B4624">
        <w:rPr>
          <w:rFonts w:hint="eastAsia"/>
          <w:bCs/>
          <w:szCs w:val="21"/>
        </w:rPr>
        <w:t>和</w:t>
      </w:r>
      <w:r w:rsidRPr="004B4624">
        <w:rPr>
          <w:rFonts w:hint="eastAsia"/>
          <w:b/>
          <w:bCs/>
          <w:szCs w:val="21"/>
        </w:rPr>
        <w:t>案例综合分析题</w:t>
      </w:r>
      <w:r w:rsidRPr="004B4624">
        <w:rPr>
          <w:rFonts w:hint="eastAsia"/>
          <w:bCs/>
          <w:szCs w:val="21"/>
        </w:rPr>
        <w:t>两大部分，均为单项选择</w:t>
      </w:r>
      <w:r w:rsidRPr="004B4624">
        <w:rPr>
          <w:rFonts w:hint="eastAsia"/>
          <w:bCs/>
          <w:szCs w:val="21"/>
        </w:rPr>
        <w:lastRenderedPageBreak/>
        <w:t>题，其中，基础理解分析单项选择题</w:t>
      </w:r>
      <w:r w:rsidRPr="004B4624">
        <w:rPr>
          <w:rFonts w:hint="eastAsia"/>
          <w:bCs/>
          <w:szCs w:val="21"/>
        </w:rPr>
        <w:t>60</w:t>
      </w:r>
      <w:r w:rsidRPr="004B4624">
        <w:rPr>
          <w:rFonts w:hint="eastAsia"/>
          <w:bCs/>
          <w:szCs w:val="21"/>
        </w:rPr>
        <w:t>道，案例综合分析单项选择题</w:t>
      </w:r>
      <w:r w:rsidRPr="004B4624">
        <w:rPr>
          <w:rFonts w:hint="eastAsia"/>
          <w:bCs/>
          <w:szCs w:val="21"/>
        </w:rPr>
        <w:t>40</w:t>
      </w:r>
      <w:r w:rsidRPr="004B4624">
        <w:rPr>
          <w:rFonts w:hint="eastAsia"/>
          <w:bCs/>
          <w:szCs w:val="21"/>
        </w:rPr>
        <w:t>道，每道单项选择题下设四个小选项，只有一个小选项是正确答案。分别由计算机按照</w:t>
      </w:r>
      <w:r w:rsidRPr="004B4624">
        <w:rPr>
          <w:rFonts w:hint="eastAsia"/>
          <w:szCs w:val="21"/>
        </w:rPr>
        <w:t>不重复分层抽样方法</w:t>
      </w:r>
      <w:r w:rsidRPr="004B4624">
        <w:rPr>
          <w:rFonts w:hint="eastAsia"/>
          <w:bCs/>
          <w:szCs w:val="21"/>
        </w:rPr>
        <w:t>从最纯洁职业经理人基础理解分析题库和案例综合分析题库中随机抽取。</w:t>
      </w:r>
    </w:p>
    <w:p w:rsidR="00092DF5" w:rsidRPr="004B4624" w:rsidRDefault="00AF60A7" w:rsidP="00092DF5">
      <w:pPr>
        <w:pStyle w:val="1"/>
        <w:spacing w:line="360" w:lineRule="auto"/>
        <w:rPr>
          <w:bCs/>
          <w:szCs w:val="21"/>
        </w:rPr>
      </w:pPr>
      <w:r>
        <w:rPr>
          <w:rFonts w:hint="eastAsia"/>
          <w:bCs/>
          <w:szCs w:val="21"/>
        </w:rPr>
        <w:t>b</w:t>
      </w:r>
      <w:r w:rsidR="00092DF5" w:rsidRPr="004B4624">
        <w:rPr>
          <w:rFonts w:hint="eastAsia"/>
          <w:bCs/>
          <w:szCs w:val="21"/>
        </w:rPr>
        <w:t>、考试分数</w:t>
      </w:r>
    </w:p>
    <w:p w:rsidR="00092DF5" w:rsidRPr="004B4624" w:rsidRDefault="00092DF5" w:rsidP="00092DF5">
      <w:pPr>
        <w:pStyle w:val="1"/>
        <w:spacing w:line="360" w:lineRule="auto"/>
        <w:rPr>
          <w:szCs w:val="21"/>
        </w:rPr>
      </w:pPr>
      <w:r w:rsidRPr="004B4624">
        <w:rPr>
          <w:rFonts w:hint="eastAsia"/>
          <w:szCs w:val="21"/>
        </w:rPr>
        <w:t>每道题分值均为</w:t>
      </w:r>
      <w:r w:rsidRPr="004B4624">
        <w:rPr>
          <w:rFonts w:hint="eastAsia"/>
          <w:szCs w:val="21"/>
        </w:rPr>
        <w:t>1</w:t>
      </w:r>
      <w:r w:rsidRPr="004B4624">
        <w:rPr>
          <w:rFonts w:hint="eastAsia"/>
          <w:szCs w:val="21"/>
        </w:rPr>
        <w:t>分，满分</w:t>
      </w:r>
      <w:r w:rsidRPr="004B4624">
        <w:rPr>
          <w:rFonts w:hint="eastAsia"/>
          <w:szCs w:val="21"/>
        </w:rPr>
        <w:t>100</w:t>
      </w:r>
      <w:r w:rsidRPr="004B4624">
        <w:rPr>
          <w:rFonts w:hint="eastAsia"/>
          <w:szCs w:val="21"/>
        </w:rPr>
        <w:t>分，得分达到</w:t>
      </w:r>
      <w:r w:rsidRPr="004B4624">
        <w:rPr>
          <w:rFonts w:hint="eastAsia"/>
          <w:szCs w:val="21"/>
        </w:rPr>
        <w:t>90</w:t>
      </w:r>
      <w:r w:rsidRPr="004B4624">
        <w:rPr>
          <w:rFonts w:hint="eastAsia"/>
          <w:szCs w:val="21"/>
        </w:rPr>
        <w:t>分及以上为通过。</w:t>
      </w:r>
    </w:p>
    <w:p w:rsidR="00092DF5" w:rsidRPr="004B4624" w:rsidRDefault="00AF60A7" w:rsidP="00092DF5">
      <w:pPr>
        <w:pStyle w:val="1"/>
        <w:spacing w:line="360" w:lineRule="auto"/>
        <w:ind w:firstLineChars="0" w:firstLine="480"/>
        <w:rPr>
          <w:szCs w:val="21"/>
        </w:rPr>
      </w:pPr>
      <w:r>
        <w:rPr>
          <w:rFonts w:hint="eastAsia"/>
          <w:szCs w:val="21"/>
        </w:rPr>
        <w:t>c</w:t>
      </w:r>
      <w:r w:rsidR="00092DF5" w:rsidRPr="004B4624">
        <w:rPr>
          <w:rFonts w:hint="eastAsia"/>
          <w:szCs w:val="21"/>
        </w:rPr>
        <w:t>、出题依据</w:t>
      </w:r>
    </w:p>
    <w:p w:rsidR="00092DF5" w:rsidRPr="004B4624" w:rsidRDefault="00092DF5" w:rsidP="00092DF5">
      <w:pPr>
        <w:pStyle w:val="1"/>
        <w:spacing w:line="360" w:lineRule="auto"/>
        <w:ind w:firstLineChars="0" w:firstLine="480"/>
        <w:rPr>
          <w:szCs w:val="21"/>
        </w:rPr>
      </w:pPr>
      <w:r w:rsidRPr="004B4624">
        <w:rPr>
          <w:rFonts w:hint="eastAsia"/>
          <w:bCs/>
          <w:szCs w:val="21"/>
        </w:rPr>
        <w:t>主要依</w:t>
      </w:r>
      <w:r w:rsidRPr="004B4624">
        <w:rPr>
          <w:rFonts w:hint="eastAsia"/>
          <w:szCs w:val="21"/>
        </w:rPr>
        <w:t>据《最纯洁职业经理人培训教程》和《最纯洁职业经理人培训案例》。其中，《最纯洁职业经理人培训教程》共分七章，分别为：第一章</w:t>
      </w:r>
      <w:r w:rsidRPr="004B4624">
        <w:rPr>
          <w:rFonts w:hint="eastAsia"/>
          <w:szCs w:val="21"/>
        </w:rPr>
        <w:t xml:space="preserve"> </w:t>
      </w:r>
      <w:r w:rsidRPr="004B4624">
        <w:rPr>
          <w:rFonts w:hint="eastAsia"/>
          <w:szCs w:val="21"/>
        </w:rPr>
        <w:t>职业经理人简史，第二章</w:t>
      </w:r>
      <w:r w:rsidRPr="004B4624">
        <w:rPr>
          <w:rFonts w:hint="eastAsia"/>
          <w:szCs w:val="21"/>
        </w:rPr>
        <w:t xml:space="preserve"> </w:t>
      </w:r>
      <w:r w:rsidRPr="004B4624">
        <w:rPr>
          <w:rFonts w:hint="eastAsia"/>
          <w:szCs w:val="21"/>
        </w:rPr>
        <w:t>职场新理念，第三章</w:t>
      </w:r>
      <w:r w:rsidRPr="004B4624">
        <w:rPr>
          <w:rFonts w:hint="eastAsia"/>
          <w:szCs w:val="21"/>
        </w:rPr>
        <w:t xml:space="preserve"> </w:t>
      </w:r>
      <w:r w:rsidRPr="004B4624">
        <w:rPr>
          <w:rFonts w:hint="eastAsia"/>
          <w:szCs w:val="21"/>
        </w:rPr>
        <w:t>职业道德理念，第四章</w:t>
      </w:r>
      <w:r w:rsidRPr="004B4624">
        <w:rPr>
          <w:rFonts w:hint="eastAsia"/>
          <w:szCs w:val="21"/>
        </w:rPr>
        <w:t xml:space="preserve"> </w:t>
      </w:r>
      <w:r w:rsidRPr="004B4624">
        <w:rPr>
          <w:rFonts w:hint="eastAsia"/>
          <w:szCs w:val="21"/>
        </w:rPr>
        <w:t>职业行为准则，第五章</w:t>
      </w:r>
      <w:r w:rsidRPr="004B4624">
        <w:rPr>
          <w:rFonts w:hint="eastAsia"/>
          <w:szCs w:val="21"/>
        </w:rPr>
        <w:t xml:space="preserve"> </w:t>
      </w:r>
      <w:r w:rsidRPr="004B4624">
        <w:rPr>
          <w:rFonts w:hint="eastAsia"/>
          <w:szCs w:val="21"/>
        </w:rPr>
        <w:t>法、契约与制度，第六章</w:t>
      </w:r>
      <w:r w:rsidRPr="004B4624">
        <w:rPr>
          <w:rFonts w:hint="eastAsia"/>
          <w:szCs w:val="21"/>
        </w:rPr>
        <w:t xml:space="preserve"> </w:t>
      </w:r>
      <w:r w:rsidRPr="004B4624">
        <w:rPr>
          <w:rFonts w:hint="eastAsia"/>
          <w:szCs w:val="21"/>
        </w:rPr>
        <w:t>利益冲突问题，第七章</w:t>
      </w:r>
      <w:r w:rsidRPr="004B4624">
        <w:rPr>
          <w:rFonts w:hint="eastAsia"/>
          <w:szCs w:val="21"/>
        </w:rPr>
        <w:t xml:space="preserve"> </w:t>
      </w:r>
      <w:r w:rsidRPr="004B4624">
        <w:rPr>
          <w:rFonts w:hint="eastAsia"/>
          <w:szCs w:val="21"/>
        </w:rPr>
        <w:t>商业惯例与礼仪；《最纯洁职业经理人培训案例》包括国内职业经理人培训案例</w:t>
      </w:r>
      <w:r w:rsidRPr="004B4624">
        <w:rPr>
          <w:rFonts w:hint="eastAsia"/>
          <w:szCs w:val="21"/>
        </w:rPr>
        <w:t xml:space="preserve">  </w:t>
      </w:r>
      <w:r w:rsidRPr="004B4624">
        <w:rPr>
          <w:rFonts w:hint="eastAsia"/>
          <w:szCs w:val="21"/>
        </w:rPr>
        <w:t>个，国外职业经理人培训案例</w:t>
      </w:r>
      <w:r w:rsidRPr="004B4624">
        <w:rPr>
          <w:rFonts w:hint="eastAsia"/>
          <w:szCs w:val="21"/>
        </w:rPr>
        <w:t xml:space="preserve">  </w:t>
      </w:r>
      <w:r w:rsidRPr="004B4624">
        <w:rPr>
          <w:rFonts w:hint="eastAsia"/>
          <w:szCs w:val="21"/>
        </w:rPr>
        <w:t>个，均以考试当年公布的相应内容为准。</w:t>
      </w:r>
    </w:p>
    <w:p w:rsidR="00092DF5" w:rsidRPr="004B4624" w:rsidRDefault="00092DF5" w:rsidP="00092DF5">
      <w:pPr>
        <w:spacing w:line="360" w:lineRule="auto"/>
        <w:rPr>
          <w:szCs w:val="21"/>
        </w:rPr>
      </w:pPr>
      <w:r w:rsidRPr="004B4624">
        <w:rPr>
          <w:rFonts w:hint="eastAsia"/>
          <w:szCs w:val="21"/>
        </w:rPr>
        <w:t xml:space="preserve">    </w:t>
      </w:r>
      <w:r w:rsidR="00AF60A7">
        <w:rPr>
          <w:rFonts w:hint="eastAsia"/>
          <w:szCs w:val="21"/>
        </w:rPr>
        <w:t>d</w:t>
      </w:r>
      <w:r w:rsidRPr="004B4624">
        <w:rPr>
          <w:rFonts w:hint="eastAsia"/>
          <w:szCs w:val="21"/>
        </w:rPr>
        <w:t>、考题结构</w:t>
      </w:r>
    </w:p>
    <w:p w:rsidR="00092DF5" w:rsidRPr="004B4624" w:rsidRDefault="00092DF5" w:rsidP="00092DF5">
      <w:pPr>
        <w:pStyle w:val="1"/>
        <w:spacing w:line="360" w:lineRule="auto"/>
        <w:ind w:firstLineChars="0"/>
        <w:rPr>
          <w:szCs w:val="21"/>
        </w:rPr>
      </w:pPr>
      <w:r w:rsidRPr="004B4624">
        <w:rPr>
          <w:rFonts w:hint="eastAsia"/>
          <w:szCs w:val="21"/>
        </w:rPr>
        <w:t>基础理解分析单项选择题共</w:t>
      </w:r>
      <w:r w:rsidRPr="004B4624">
        <w:rPr>
          <w:rFonts w:hint="eastAsia"/>
          <w:szCs w:val="21"/>
        </w:rPr>
        <w:t>60</w:t>
      </w:r>
      <w:r w:rsidRPr="004B4624">
        <w:rPr>
          <w:rFonts w:hint="eastAsia"/>
          <w:szCs w:val="21"/>
        </w:rPr>
        <w:t>道，主要考核学员对各章节基本内容的理解程度。其中，第三、四章出题比重为</w:t>
      </w:r>
      <w:r w:rsidRPr="004B4624">
        <w:rPr>
          <w:rFonts w:hint="eastAsia"/>
          <w:szCs w:val="21"/>
        </w:rPr>
        <w:t>45%</w:t>
      </w:r>
      <w:r w:rsidRPr="004B4624">
        <w:rPr>
          <w:rFonts w:hint="eastAsia"/>
          <w:szCs w:val="21"/>
        </w:rPr>
        <w:t>；五、六章所占比例为</w:t>
      </w:r>
      <w:r w:rsidRPr="004B4624">
        <w:rPr>
          <w:rFonts w:hint="eastAsia"/>
          <w:szCs w:val="21"/>
        </w:rPr>
        <w:t>35%</w:t>
      </w:r>
      <w:r w:rsidRPr="004B4624">
        <w:rPr>
          <w:rFonts w:hint="eastAsia"/>
          <w:szCs w:val="21"/>
        </w:rPr>
        <w:t>；一、二和七章所占比例为</w:t>
      </w:r>
      <w:r w:rsidRPr="004B4624">
        <w:rPr>
          <w:rFonts w:hint="eastAsia"/>
          <w:szCs w:val="21"/>
        </w:rPr>
        <w:t>20%</w:t>
      </w:r>
      <w:r w:rsidRPr="004B4624">
        <w:rPr>
          <w:rFonts w:hint="eastAsia"/>
          <w:szCs w:val="21"/>
        </w:rPr>
        <w:t>。</w:t>
      </w:r>
    </w:p>
    <w:p w:rsidR="00092DF5" w:rsidRPr="004B4624" w:rsidRDefault="00AF60A7" w:rsidP="00092DF5">
      <w:pPr>
        <w:pStyle w:val="1"/>
        <w:spacing w:line="360" w:lineRule="auto"/>
        <w:ind w:left="420" w:firstLineChars="0" w:firstLine="0"/>
        <w:rPr>
          <w:szCs w:val="21"/>
        </w:rPr>
      </w:pPr>
      <w:r>
        <w:rPr>
          <w:rFonts w:hint="eastAsia"/>
          <w:szCs w:val="21"/>
        </w:rPr>
        <w:t xml:space="preserve"> e</w:t>
      </w:r>
      <w:r w:rsidR="00092DF5" w:rsidRPr="004B4624">
        <w:rPr>
          <w:rFonts w:hint="eastAsia"/>
          <w:szCs w:val="21"/>
        </w:rPr>
        <w:t>、考试形式：</w:t>
      </w:r>
    </w:p>
    <w:p w:rsidR="00092DF5" w:rsidRPr="004B4624" w:rsidRDefault="00092DF5" w:rsidP="00092DF5">
      <w:pPr>
        <w:pStyle w:val="1"/>
        <w:spacing w:line="360" w:lineRule="auto"/>
        <w:ind w:firstLineChars="175" w:firstLine="368"/>
        <w:rPr>
          <w:szCs w:val="21"/>
        </w:rPr>
      </w:pPr>
      <w:r w:rsidRPr="004B4624">
        <w:rPr>
          <w:rFonts w:hint="eastAsia"/>
          <w:szCs w:val="21"/>
        </w:rPr>
        <w:t>考试采取在线答题形式进行，每次考试均由计算机依据不重复分层抽样方法从分层题库中随机抽取</w:t>
      </w:r>
      <w:r w:rsidRPr="004B4624">
        <w:rPr>
          <w:rFonts w:hint="eastAsia"/>
          <w:szCs w:val="21"/>
        </w:rPr>
        <w:t>100</w:t>
      </w:r>
      <w:r w:rsidRPr="004B4624">
        <w:rPr>
          <w:rFonts w:hint="eastAsia"/>
          <w:szCs w:val="21"/>
        </w:rPr>
        <w:t>道题目。</w:t>
      </w:r>
      <w:r w:rsidRPr="004B4624">
        <w:rPr>
          <w:rFonts w:hint="eastAsia"/>
          <w:szCs w:val="21"/>
        </w:rPr>
        <w:t xml:space="preserve"> </w:t>
      </w:r>
    </w:p>
    <w:p w:rsidR="00092DF5" w:rsidRPr="004B4624" w:rsidRDefault="00AF60A7" w:rsidP="00092DF5">
      <w:pPr>
        <w:pStyle w:val="1"/>
        <w:spacing w:line="360" w:lineRule="auto"/>
        <w:ind w:firstLineChars="0" w:firstLine="0"/>
        <w:rPr>
          <w:b/>
          <w:szCs w:val="21"/>
        </w:rPr>
      </w:pPr>
      <w:r>
        <w:rPr>
          <w:rFonts w:hint="eastAsia"/>
          <w:szCs w:val="21"/>
        </w:rPr>
        <w:t xml:space="preserve">    f</w:t>
      </w:r>
      <w:r w:rsidR="00092DF5" w:rsidRPr="004B4624">
        <w:rPr>
          <w:rFonts w:hint="eastAsia"/>
          <w:szCs w:val="21"/>
        </w:rPr>
        <w:t>、</w:t>
      </w:r>
      <w:r w:rsidR="00092DF5" w:rsidRPr="004B4624">
        <w:rPr>
          <w:rFonts w:hint="eastAsia"/>
          <w:b/>
          <w:szCs w:val="21"/>
        </w:rPr>
        <w:t>最纯洁职业经理人在线考试题库</w:t>
      </w:r>
    </w:p>
    <w:p w:rsidR="00092DF5" w:rsidRPr="004B4624" w:rsidRDefault="00092DF5" w:rsidP="00092DF5">
      <w:pPr>
        <w:pStyle w:val="1"/>
        <w:spacing w:line="360" w:lineRule="auto"/>
        <w:rPr>
          <w:szCs w:val="21"/>
        </w:rPr>
      </w:pPr>
      <w:r w:rsidRPr="004B4624">
        <w:rPr>
          <w:rFonts w:hint="eastAsia"/>
          <w:szCs w:val="21"/>
        </w:rPr>
        <w:t>截止</w:t>
      </w:r>
      <w:r w:rsidRPr="004B4624">
        <w:rPr>
          <w:rFonts w:hint="eastAsia"/>
          <w:szCs w:val="21"/>
        </w:rPr>
        <w:t>2015</w:t>
      </w:r>
      <w:r w:rsidRPr="004B4624">
        <w:rPr>
          <w:rFonts w:hint="eastAsia"/>
          <w:szCs w:val="21"/>
        </w:rPr>
        <w:t>年</w:t>
      </w:r>
      <w:r w:rsidRPr="004B4624">
        <w:rPr>
          <w:rFonts w:hint="eastAsia"/>
          <w:szCs w:val="21"/>
        </w:rPr>
        <w:t>3</w:t>
      </w:r>
      <w:r w:rsidRPr="004B4624">
        <w:rPr>
          <w:rFonts w:hint="eastAsia"/>
          <w:szCs w:val="21"/>
        </w:rPr>
        <w:t>月</w:t>
      </w:r>
      <w:r w:rsidRPr="004B4624">
        <w:rPr>
          <w:rFonts w:hint="eastAsia"/>
          <w:szCs w:val="21"/>
        </w:rPr>
        <w:t>16</w:t>
      </w:r>
      <w:r w:rsidRPr="004B4624">
        <w:rPr>
          <w:rFonts w:hint="eastAsia"/>
          <w:szCs w:val="21"/>
        </w:rPr>
        <w:t>日，在线考试题库出题情况统计如下。最纯洁职业经理人专题组将会进一步补充、完善和修订。</w:t>
      </w:r>
    </w:p>
    <w:p w:rsidR="00092DF5" w:rsidRPr="004B4624" w:rsidRDefault="00092DF5" w:rsidP="00092DF5">
      <w:pPr>
        <w:pStyle w:val="1"/>
        <w:spacing w:line="360" w:lineRule="auto"/>
        <w:rPr>
          <w:szCs w:val="21"/>
        </w:rPr>
      </w:pPr>
      <w:r w:rsidRPr="004B4624">
        <w:rPr>
          <w:rFonts w:hint="eastAsia"/>
          <w:szCs w:val="21"/>
        </w:rPr>
        <w:t>第一部分：基础理解分析单项选择题，现有</w:t>
      </w:r>
      <w:r w:rsidRPr="004B4624">
        <w:rPr>
          <w:rFonts w:hint="eastAsia"/>
          <w:szCs w:val="21"/>
        </w:rPr>
        <w:t>1186</w:t>
      </w:r>
      <w:r w:rsidRPr="004B4624">
        <w:rPr>
          <w:rFonts w:hint="eastAsia"/>
          <w:szCs w:val="21"/>
        </w:rPr>
        <w:t>道题，其中：</w:t>
      </w:r>
    </w:p>
    <w:p w:rsidR="00092DF5" w:rsidRPr="004B4624" w:rsidRDefault="00092DF5" w:rsidP="00092DF5">
      <w:pPr>
        <w:pStyle w:val="1"/>
        <w:spacing w:line="360" w:lineRule="auto"/>
        <w:ind w:left="420" w:firstLineChars="0" w:firstLine="0"/>
        <w:rPr>
          <w:szCs w:val="21"/>
        </w:rPr>
      </w:pPr>
      <w:r w:rsidRPr="004B4624">
        <w:rPr>
          <w:rFonts w:hint="eastAsia"/>
          <w:szCs w:val="21"/>
        </w:rPr>
        <w:t xml:space="preserve">           </w:t>
      </w:r>
      <w:r w:rsidRPr="004B4624">
        <w:rPr>
          <w:rFonts w:hint="eastAsia"/>
          <w:szCs w:val="21"/>
        </w:rPr>
        <w:t>一、二、七章题库</w:t>
      </w:r>
      <w:r w:rsidRPr="004B4624">
        <w:rPr>
          <w:rFonts w:hint="eastAsia"/>
          <w:szCs w:val="21"/>
        </w:rPr>
        <w:t>155</w:t>
      </w:r>
      <w:r w:rsidRPr="004B4624">
        <w:rPr>
          <w:rFonts w:hint="eastAsia"/>
          <w:szCs w:val="21"/>
        </w:rPr>
        <w:t>道</w:t>
      </w:r>
    </w:p>
    <w:p w:rsidR="00092DF5" w:rsidRPr="004B4624" w:rsidRDefault="00092DF5" w:rsidP="00092DF5">
      <w:pPr>
        <w:pStyle w:val="1"/>
        <w:spacing w:line="360" w:lineRule="auto"/>
        <w:ind w:left="420" w:firstLineChars="0" w:firstLine="0"/>
        <w:rPr>
          <w:szCs w:val="21"/>
        </w:rPr>
      </w:pPr>
      <w:r w:rsidRPr="004B4624">
        <w:rPr>
          <w:rFonts w:hint="eastAsia"/>
          <w:szCs w:val="21"/>
        </w:rPr>
        <w:t xml:space="preserve">           </w:t>
      </w:r>
      <w:r w:rsidRPr="004B4624">
        <w:rPr>
          <w:rFonts w:hint="eastAsia"/>
          <w:szCs w:val="21"/>
        </w:rPr>
        <w:t>三、四章题库</w:t>
      </w:r>
      <w:r w:rsidRPr="004B4624">
        <w:rPr>
          <w:rFonts w:hint="eastAsia"/>
          <w:szCs w:val="21"/>
        </w:rPr>
        <w:t xml:space="preserve"> 712</w:t>
      </w:r>
      <w:r w:rsidRPr="004B4624">
        <w:rPr>
          <w:rFonts w:hint="eastAsia"/>
          <w:szCs w:val="21"/>
        </w:rPr>
        <w:t>道</w:t>
      </w:r>
    </w:p>
    <w:p w:rsidR="00092DF5" w:rsidRPr="004B4624" w:rsidRDefault="00092DF5" w:rsidP="00092DF5">
      <w:pPr>
        <w:pStyle w:val="1"/>
        <w:spacing w:line="360" w:lineRule="auto"/>
        <w:ind w:left="420" w:firstLineChars="0" w:firstLine="0"/>
        <w:rPr>
          <w:szCs w:val="21"/>
        </w:rPr>
      </w:pPr>
      <w:r w:rsidRPr="004B4624">
        <w:rPr>
          <w:rFonts w:hint="eastAsia"/>
          <w:szCs w:val="21"/>
        </w:rPr>
        <w:t xml:space="preserve">           </w:t>
      </w:r>
      <w:r w:rsidRPr="004B4624">
        <w:rPr>
          <w:rFonts w:hint="eastAsia"/>
          <w:szCs w:val="21"/>
        </w:rPr>
        <w:t>五、六章题库</w:t>
      </w:r>
      <w:r w:rsidRPr="004B4624">
        <w:rPr>
          <w:rFonts w:hint="eastAsia"/>
          <w:szCs w:val="21"/>
        </w:rPr>
        <w:t xml:space="preserve"> 319</w:t>
      </w:r>
      <w:r w:rsidRPr="004B4624">
        <w:rPr>
          <w:rFonts w:hint="eastAsia"/>
          <w:szCs w:val="21"/>
        </w:rPr>
        <w:t>道</w:t>
      </w:r>
    </w:p>
    <w:p w:rsidR="00092DF5" w:rsidRPr="004B4624" w:rsidRDefault="00092DF5" w:rsidP="00092DF5">
      <w:pPr>
        <w:pStyle w:val="1"/>
        <w:spacing w:line="360" w:lineRule="auto"/>
        <w:ind w:left="420" w:firstLineChars="0" w:firstLine="0"/>
        <w:rPr>
          <w:szCs w:val="21"/>
        </w:rPr>
      </w:pPr>
      <w:r w:rsidRPr="004B4624">
        <w:rPr>
          <w:rFonts w:hint="eastAsia"/>
          <w:szCs w:val="21"/>
        </w:rPr>
        <w:t>第二部分：案例综合分析题，现有</w:t>
      </w:r>
      <w:r w:rsidRPr="004B4624">
        <w:rPr>
          <w:rFonts w:hint="eastAsia"/>
          <w:szCs w:val="21"/>
        </w:rPr>
        <w:t>106</w:t>
      </w:r>
      <w:r w:rsidRPr="004B4624">
        <w:rPr>
          <w:rFonts w:hint="eastAsia"/>
          <w:szCs w:val="21"/>
        </w:rPr>
        <w:t>个案例、</w:t>
      </w:r>
      <w:r w:rsidRPr="004B4624">
        <w:rPr>
          <w:rFonts w:hint="eastAsia"/>
          <w:szCs w:val="21"/>
        </w:rPr>
        <w:t>448</w:t>
      </w:r>
      <w:r w:rsidRPr="004B4624">
        <w:rPr>
          <w:rFonts w:hint="eastAsia"/>
          <w:szCs w:val="21"/>
        </w:rPr>
        <w:t>道题。</w:t>
      </w:r>
    </w:p>
    <w:p w:rsidR="00092DF5" w:rsidRPr="004B4624" w:rsidRDefault="00AF60A7" w:rsidP="00092DF5">
      <w:pPr>
        <w:pStyle w:val="1"/>
        <w:spacing w:line="360" w:lineRule="auto"/>
        <w:ind w:left="420" w:firstLineChars="0" w:firstLine="0"/>
        <w:rPr>
          <w:szCs w:val="21"/>
        </w:rPr>
      </w:pPr>
      <w:r>
        <w:rPr>
          <w:rFonts w:hint="eastAsia"/>
          <w:szCs w:val="21"/>
          <w:highlight w:val="lightGray"/>
        </w:rPr>
        <w:t>g</w:t>
      </w:r>
      <w:r w:rsidR="00092DF5" w:rsidRPr="004B4624">
        <w:rPr>
          <w:rFonts w:hint="eastAsia"/>
          <w:szCs w:val="21"/>
          <w:highlight w:val="lightGray"/>
        </w:rPr>
        <w:t>、题目示例</w:t>
      </w:r>
    </w:p>
    <w:p w:rsidR="00092DF5" w:rsidRPr="004B4624" w:rsidRDefault="00092DF5" w:rsidP="00092DF5">
      <w:pPr>
        <w:pStyle w:val="1"/>
        <w:spacing w:line="360" w:lineRule="auto"/>
        <w:ind w:left="420" w:firstLineChars="0" w:firstLine="0"/>
        <w:rPr>
          <w:szCs w:val="21"/>
        </w:rPr>
      </w:pPr>
      <w:r w:rsidRPr="004B4624">
        <w:rPr>
          <w:rFonts w:hint="eastAsia"/>
          <w:szCs w:val="21"/>
        </w:rPr>
        <w:t>基础理解分析题示例：</w:t>
      </w:r>
    </w:p>
    <w:p w:rsidR="00092DF5" w:rsidRPr="004B4624" w:rsidRDefault="00092DF5" w:rsidP="00092DF5">
      <w:pPr>
        <w:pStyle w:val="p0"/>
        <w:numPr>
          <w:ilvl w:val="0"/>
          <w:numId w:val="1"/>
        </w:numPr>
        <w:jc w:val="left"/>
        <w:rPr>
          <w:rFonts w:ascii="宋体" w:hAnsi="宋体"/>
          <w:color w:val="000000"/>
        </w:rPr>
      </w:pPr>
      <w:r w:rsidRPr="004B4624">
        <w:rPr>
          <w:rFonts w:ascii="宋体" w:hAnsi="宋体" w:hint="eastAsia"/>
          <w:color w:val="000000"/>
        </w:rPr>
        <w:t>超天才职业经理人培训学院所定义的职业经理人是指：（   ）</w:t>
      </w:r>
    </w:p>
    <w:p w:rsidR="00092DF5" w:rsidRPr="004B4624" w:rsidRDefault="00092DF5" w:rsidP="00092DF5">
      <w:pPr>
        <w:pStyle w:val="p0"/>
        <w:numPr>
          <w:ilvl w:val="1"/>
          <w:numId w:val="2"/>
        </w:numPr>
        <w:jc w:val="left"/>
        <w:rPr>
          <w:rFonts w:ascii="宋体" w:hAnsi="宋体"/>
          <w:color w:val="000000"/>
        </w:rPr>
      </w:pPr>
      <w:r w:rsidRPr="004B4624">
        <w:rPr>
          <w:rFonts w:ascii="宋体" w:hAnsi="宋体" w:hint="eastAsia"/>
          <w:color w:val="000000"/>
        </w:rPr>
        <w:t>对他人的工作负有责任的人；</w:t>
      </w:r>
    </w:p>
    <w:p w:rsidR="00092DF5" w:rsidRPr="004B4624" w:rsidRDefault="00092DF5" w:rsidP="00092DF5">
      <w:pPr>
        <w:pStyle w:val="p0"/>
        <w:numPr>
          <w:ilvl w:val="1"/>
          <w:numId w:val="2"/>
        </w:numPr>
        <w:jc w:val="left"/>
        <w:rPr>
          <w:rFonts w:ascii="宋体" w:hAnsi="宋体"/>
          <w:color w:val="000000"/>
        </w:rPr>
      </w:pPr>
      <w:r w:rsidRPr="004B4624">
        <w:rPr>
          <w:rFonts w:ascii="宋体" w:hAnsi="宋体" w:hint="eastAsia"/>
          <w:color w:val="000000"/>
        </w:rPr>
        <w:t>全面负责企业的经营管理，对法人财产拥有绝对的经营权和管理权的人；</w:t>
      </w:r>
    </w:p>
    <w:p w:rsidR="00092DF5" w:rsidRPr="004B4624" w:rsidRDefault="00092DF5" w:rsidP="00092DF5">
      <w:pPr>
        <w:pStyle w:val="p0"/>
        <w:numPr>
          <w:ilvl w:val="1"/>
          <w:numId w:val="2"/>
        </w:numPr>
        <w:jc w:val="left"/>
        <w:rPr>
          <w:rFonts w:ascii="宋体" w:hAnsi="宋体"/>
          <w:color w:val="000000"/>
        </w:rPr>
      </w:pPr>
      <w:r w:rsidRPr="004B4624">
        <w:rPr>
          <w:rFonts w:ascii="宋体" w:hAnsi="宋体" w:hint="eastAsia"/>
          <w:color w:val="000000"/>
        </w:rPr>
        <w:t>企业内从事经营管理工作的人；</w:t>
      </w:r>
    </w:p>
    <w:p w:rsidR="00092DF5" w:rsidRPr="004B4624" w:rsidRDefault="00092DF5" w:rsidP="00092DF5">
      <w:pPr>
        <w:pStyle w:val="p0"/>
        <w:numPr>
          <w:ilvl w:val="1"/>
          <w:numId w:val="2"/>
        </w:numPr>
        <w:jc w:val="left"/>
        <w:rPr>
          <w:rFonts w:ascii="宋体" w:hAnsi="宋体"/>
          <w:color w:val="000000"/>
        </w:rPr>
      </w:pPr>
      <w:r w:rsidRPr="004B4624">
        <w:rPr>
          <w:rFonts w:ascii="宋体" w:hAnsi="宋体" w:hint="eastAsia"/>
          <w:color w:val="000000"/>
        </w:rPr>
        <w:lastRenderedPageBreak/>
        <w:t>在市场经济条件下，以从事企业的经营管理工作为职业的专业人才。</w:t>
      </w:r>
    </w:p>
    <w:p w:rsidR="00092DF5" w:rsidRPr="004B4624" w:rsidRDefault="00092DF5" w:rsidP="00092DF5">
      <w:pPr>
        <w:rPr>
          <w:szCs w:val="21"/>
        </w:rPr>
      </w:pPr>
    </w:p>
    <w:p w:rsidR="00092DF5" w:rsidRPr="004B4624" w:rsidRDefault="00092DF5" w:rsidP="00092DF5">
      <w:pPr>
        <w:rPr>
          <w:color w:val="FF0000"/>
          <w:szCs w:val="21"/>
        </w:rPr>
      </w:pPr>
      <w:r w:rsidRPr="004B4624">
        <w:rPr>
          <w:rFonts w:hint="eastAsia"/>
          <w:color w:val="FF0000"/>
          <w:szCs w:val="21"/>
          <w:highlight w:val="lightGray"/>
        </w:rPr>
        <w:t>（学员点击答案</w:t>
      </w:r>
      <w:r w:rsidRPr="004B4624">
        <w:rPr>
          <w:rFonts w:hint="eastAsia"/>
          <w:color w:val="FF0000"/>
          <w:szCs w:val="21"/>
          <w:highlight w:val="lightGray"/>
        </w:rPr>
        <w:t>D</w:t>
      </w:r>
      <w:r w:rsidRPr="004B4624">
        <w:rPr>
          <w:rFonts w:hint="eastAsia"/>
          <w:color w:val="FF0000"/>
          <w:szCs w:val="21"/>
          <w:highlight w:val="lightGray"/>
        </w:rPr>
        <w:t>，则在（</w:t>
      </w:r>
      <w:r w:rsidRPr="004B4624">
        <w:rPr>
          <w:rFonts w:hint="eastAsia"/>
          <w:color w:val="FF0000"/>
          <w:szCs w:val="21"/>
          <w:highlight w:val="lightGray"/>
        </w:rPr>
        <w:t xml:space="preserve">   </w:t>
      </w:r>
      <w:r w:rsidRPr="004B4624">
        <w:rPr>
          <w:rFonts w:hint="eastAsia"/>
          <w:color w:val="FF0000"/>
          <w:szCs w:val="21"/>
          <w:highlight w:val="lightGray"/>
        </w:rPr>
        <w:t>）出现</w:t>
      </w:r>
      <w:r w:rsidRPr="004B4624">
        <w:rPr>
          <w:rFonts w:hint="eastAsia"/>
          <w:color w:val="FF0000"/>
          <w:szCs w:val="21"/>
          <w:highlight w:val="lightGray"/>
        </w:rPr>
        <w:t>D</w:t>
      </w:r>
      <w:r w:rsidRPr="004B4624">
        <w:rPr>
          <w:rFonts w:hint="eastAsia"/>
          <w:color w:val="FF0000"/>
          <w:szCs w:val="21"/>
          <w:highlight w:val="lightGray"/>
        </w:rPr>
        <w:t>。同时学员可以多次修改答案）</w:t>
      </w:r>
    </w:p>
    <w:p w:rsidR="00092DF5" w:rsidRPr="00092DF5" w:rsidRDefault="00092DF5"/>
    <w:p w:rsidR="00092DF5" w:rsidRDefault="00092DF5"/>
    <w:p w:rsidR="00092DF5" w:rsidRDefault="00092DF5"/>
    <w:p w:rsidR="00707F5E" w:rsidRPr="0004689D" w:rsidRDefault="00707F5E">
      <w:pPr>
        <w:rPr>
          <w:b/>
        </w:rPr>
      </w:pPr>
      <w:r w:rsidRPr="0004689D">
        <w:rPr>
          <w:rFonts w:hint="eastAsia"/>
          <w:b/>
        </w:rPr>
        <w:t>五、</w:t>
      </w:r>
      <w:r w:rsidR="0004689D">
        <w:rPr>
          <w:rFonts w:hint="eastAsia"/>
          <w:b/>
        </w:rPr>
        <w:t>其他</w:t>
      </w:r>
      <w:r w:rsidRPr="0004689D">
        <w:rPr>
          <w:rFonts w:hint="eastAsia"/>
          <w:b/>
        </w:rPr>
        <w:t>链接页</w:t>
      </w:r>
    </w:p>
    <w:p w:rsidR="004B4624" w:rsidRPr="00A32101" w:rsidRDefault="004B4624" w:rsidP="00707F5E">
      <w:pPr>
        <w:pStyle w:val="a7"/>
        <w:numPr>
          <w:ilvl w:val="0"/>
          <w:numId w:val="3"/>
        </w:numPr>
        <w:ind w:firstLineChars="0"/>
        <w:rPr>
          <w:b/>
        </w:rPr>
      </w:pPr>
      <w:r w:rsidRPr="00A32101">
        <w:rPr>
          <w:rFonts w:hint="eastAsia"/>
          <w:b/>
        </w:rPr>
        <w:t>报名</w:t>
      </w:r>
      <w:r w:rsidR="00EA7DC5" w:rsidRPr="00A32101">
        <w:rPr>
          <w:rFonts w:hint="eastAsia"/>
          <w:b/>
        </w:rPr>
        <w:t>及资费</w:t>
      </w:r>
      <w:r w:rsidR="00AF60A7" w:rsidRPr="00A32101">
        <w:rPr>
          <w:rFonts w:hint="eastAsia"/>
          <w:b/>
        </w:rPr>
        <w:t>介绍链接页</w:t>
      </w:r>
    </w:p>
    <w:p w:rsidR="00EA7DC5" w:rsidRDefault="00EA7DC5" w:rsidP="00EA7DC5">
      <w:pPr>
        <w:pStyle w:val="a7"/>
        <w:ind w:left="425" w:firstLineChars="0" w:firstLine="0"/>
      </w:pPr>
      <w:r w:rsidRPr="00EA7DC5">
        <w:rPr>
          <w:rFonts w:hint="eastAsia"/>
          <w:highlight w:val="lightGray"/>
        </w:rPr>
        <w:t>报名资格</w:t>
      </w:r>
      <w:r w:rsidRPr="00EA7DC5">
        <w:rPr>
          <w:rFonts w:hint="eastAsia"/>
          <w:highlight w:val="lightGray"/>
        </w:rPr>
        <w:t>:</w:t>
      </w:r>
      <w:r>
        <w:rPr>
          <w:rFonts w:hint="eastAsia"/>
        </w:rPr>
        <w:t>凡大专及以上学历、注册成为超天才网正式会员并有志于成为最纯洁职业经理人均可报名参加超天才最纯洁职业经理人职业道德培训及在线考试。</w:t>
      </w:r>
    </w:p>
    <w:p w:rsidR="004B4624" w:rsidRDefault="00AF60A7" w:rsidP="00EA7DC5">
      <w:pPr>
        <w:pStyle w:val="a7"/>
        <w:ind w:left="425" w:firstLineChars="0" w:firstLine="0"/>
      </w:pPr>
      <w:r w:rsidRPr="00EA7DC5">
        <w:rPr>
          <w:rFonts w:hint="eastAsia"/>
          <w:highlight w:val="lightGray"/>
        </w:rPr>
        <w:t>资费</w:t>
      </w:r>
      <w:r w:rsidR="004B4624" w:rsidRPr="00EA7DC5">
        <w:rPr>
          <w:rFonts w:hint="eastAsia"/>
          <w:highlight w:val="lightGray"/>
        </w:rPr>
        <w:t>介绍</w:t>
      </w:r>
    </w:p>
    <w:p w:rsidR="004B4624" w:rsidRDefault="00EA7DC5" w:rsidP="00EA7DC5">
      <w:pPr>
        <w:pStyle w:val="a7"/>
        <w:numPr>
          <w:ilvl w:val="0"/>
          <w:numId w:val="5"/>
        </w:numPr>
        <w:ind w:firstLineChars="0"/>
      </w:pPr>
      <w:r>
        <w:rPr>
          <w:rFonts w:hint="eastAsia"/>
        </w:rPr>
        <w:t>在线点击“我要报名”</w:t>
      </w:r>
      <w:r>
        <w:rPr>
          <w:rFonts w:hint="eastAsia"/>
        </w:rPr>
        <w:t>/</w:t>
      </w:r>
      <w:r>
        <w:rPr>
          <w:rFonts w:hint="eastAsia"/>
        </w:rPr>
        <w:t>“我要培训”</w:t>
      </w:r>
    </w:p>
    <w:p w:rsidR="00EA7DC5" w:rsidRDefault="00EA7DC5" w:rsidP="00EA7DC5">
      <w:pPr>
        <w:pStyle w:val="a7"/>
        <w:numPr>
          <w:ilvl w:val="0"/>
          <w:numId w:val="5"/>
        </w:numPr>
        <w:ind w:firstLineChars="0"/>
      </w:pPr>
      <w:r>
        <w:rPr>
          <w:rFonts w:hint="eastAsia"/>
        </w:rPr>
        <w:t>在线填写《最纯洁职业经理人职业道德培训申请表》</w:t>
      </w:r>
    </w:p>
    <w:p w:rsidR="00EA7DC5" w:rsidRDefault="00EA7DC5" w:rsidP="00EA7DC5">
      <w:pPr>
        <w:pStyle w:val="a7"/>
        <w:numPr>
          <w:ilvl w:val="0"/>
          <w:numId w:val="5"/>
        </w:numPr>
        <w:ind w:firstLineChars="0"/>
      </w:pPr>
      <w:r>
        <w:rPr>
          <w:rFonts w:hint="eastAsia"/>
        </w:rPr>
        <w:t>超天才网对于符合报名资格会员，将会在站内信发送</w:t>
      </w:r>
      <w:r w:rsidRPr="00EA7DC5">
        <w:rPr>
          <w:rFonts w:hint="eastAsia"/>
          <w:color w:val="FF0000"/>
        </w:rPr>
        <w:t>资格确认函</w:t>
      </w:r>
      <w:r>
        <w:rPr>
          <w:rFonts w:hint="eastAsia"/>
          <w:color w:val="FF0000"/>
        </w:rPr>
        <w:t>（有必要吗？）</w:t>
      </w:r>
      <w:r w:rsidRPr="00EA7DC5">
        <w:rPr>
          <w:rFonts w:hint="eastAsia"/>
          <w:color w:val="FF0000"/>
        </w:rPr>
        <w:t>；</w:t>
      </w:r>
    </w:p>
    <w:p w:rsidR="00EA7DC5" w:rsidRDefault="00EA7DC5" w:rsidP="00EA7DC5">
      <w:pPr>
        <w:pStyle w:val="a7"/>
        <w:numPr>
          <w:ilvl w:val="0"/>
          <w:numId w:val="5"/>
        </w:numPr>
        <w:ind w:firstLineChars="0"/>
      </w:pPr>
      <w:r>
        <w:rPr>
          <w:rFonts w:hint="eastAsia"/>
        </w:rPr>
        <w:t>在线交纳报名费</w:t>
      </w:r>
      <w:r>
        <w:rPr>
          <w:rFonts w:hint="eastAsia"/>
        </w:rPr>
        <w:t>/</w:t>
      </w:r>
      <w:r>
        <w:rPr>
          <w:rFonts w:hint="eastAsia"/>
        </w:rPr>
        <w:t>培训费</w:t>
      </w:r>
      <w:r>
        <w:rPr>
          <w:rFonts w:hint="eastAsia"/>
        </w:rPr>
        <w:t>1000</w:t>
      </w:r>
      <w:r>
        <w:rPr>
          <w:rFonts w:hint="eastAsia"/>
        </w:rPr>
        <w:t>元；</w:t>
      </w:r>
    </w:p>
    <w:p w:rsidR="00EA7DC5" w:rsidRDefault="00EA7DC5" w:rsidP="00EA7DC5">
      <w:pPr>
        <w:pStyle w:val="a7"/>
        <w:numPr>
          <w:ilvl w:val="0"/>
          <w:numId w:val="5"/>
        </w:numPr>
        <w:ind w:firstLineChars="0"/>
      </w:pPr>
      <w:r>
        <w:rPr>
          <w:rFonts w:hint="eastAsia"/>
        </w:rPr>
        <w:t>超天才网在收到报名费后，通过站内信赋予学员统一学籍编号，并确认报名程序完成。</w:t>
      </w:r>
    </w:p>
    <w:p w:rsidR="00A32101" w:rsidRDefault="00A32101" w:rsidP="00EA7DC5">
      <w:pPr>
        <w:pStyle w:val="a7"/>
        <w:numPr>
          <w:ilvl w:val="0"/>
          <w:numId w:val="5"/>
        </w:numPr>
        <w:ind w:firstLineChars="0"/>
      </w:pPr>
      <w:r>
        <w:rPr>
          <w:rFonts w:hint="eastAsia"/>
        </w:rPr>
        <w:t>参加在线职业道德考试一次缴纳考试费</w:t>
      </w:r>
      <w:r>
        <w:rPr>
          <w:rFonts w:hint="eastAsia"/>
        </w:rPr>
        <w:t>1000</w:t>
      </w:r>
      <w:r>
        <w:rPr>
          <w:rFonts w:hint="eastAsia"/>
        </w:rPr>
        <w:t>元。</w:t>
      </w:r>
    </w:p>
    <w:p w:rsidR="00AF60A7" w:rsidRPr="00EA7DC5" w:rsidRDefault="00AF60A7" w:rsidP="00AF60A7">
      <w:pPr>
        <w:pStyle w:val="a7"/>
        <w:tabs>
          <w:tab w:val="left" w:pos="425"/>
        </w:tabs>
        <w:ind w:left="425" w:firstLineChars="0" w:firstLine="0"/>
      </w:pPr>
    </w:p>
    <w:p w:rsidR="00AF60A7" w:rsidRDefault="00AF60A7" w:rsidP="00AF60A7">
      <w:pPr>
        <w:pStyle w:val="a7"/>
      </w:pPr>
    </w:p>
    <w:p w:rsidR="004B4624" w:rsidRPr="00A32101" w:rsidRDefault="00AF60A7" w:rsidP="00707F5E">
      <w:pPr>
        <w:pStyle w:val="a7"/>
        <w:numPr>
          <w:ilvl w:val="0"/>
          <w:numId w:val="3"/>
        </w:numPr>
        <w:ind w:firstLineChars="0"/>
        <w:rPr>
          <w:b/>
        </w:rPr>
      </w:pPr>
      <w:r w:rsidRPr="00A32101">
        <w:rPr>
          <w:rFonts w:hint="eastAsia"/>
          <w:b/>
        </w:rPr>
        <w:t>在线</w:t>
      </w:r>
      <w:r w:rsidR="00A32101">
        <w:rPr>
          <w:rFonts w:hint="eastAsia"/>
          <w:b/>
        </w:rPr>
        <w:t>培训及</w:t>
      </w:r>
      <w:r w:rsidRPr="00A32101">
        <w:rPr>
          <w:rFonts w:hint="eastAsia"/>
          <w:b/>
        </w:rPr>
        <w:t>考试介绍</w:t>
      </w:r>
      <w:r w:rsidR="004B4624" w:rsidRPr="00A32101">
        <w:rPr>
          <w:rFonts w:hint="eastAsia"/>
          <w:b/>
        </w:rPr>
        <w:t>链接页</w:t>
      </w:r>
    </w:p>
    <w:p w:rsidR="00AF60A7" w:rsidRPr="00033111" w:rsidRDefault="00A32101" w:rsidP="00A32101">
      <w:pPr>
        <w:pStyle w:val="a7"/>
        <w:numPr>
          <w:ilvl w:val="0"/>
          <w:numId w:val="6"/>
        </w:numPr>
        <w:ind w:firstLineChars="0"/>
      </w:pPr>
      <w:r w:rsidRPr="00033111">
        <w:rPr>
          <w:rFonts w:hint="eastAsia"/>
        </w:rPr>
        <w:t>凡缴纳报名</w:t>
      </w:r>
      <w:r w:rsidRPr="00033111">
        <w:rPr>
          <w:rFonts w:hint="eastAsia"/>
        </w:rPr>
        <w:t>/</w:t>
      </w:r>
      <w:r w:rsidRPr="00033111">
        <w:rPr>
          <w:rFonts w:hint="eastAsia"/>
        </w:rPr>
        <w:t>培训费后均可下载我学院职业道德讲义（</w:t>
      </w:r>
      <w:r w:rsidRPr="00033111">
        <w:rPr>
          <w:rFonts w:hint="eastAsia"/>
        </w:rPr>
        <w:t>WORD</w:t>
      </w:r>
      <w:r w:rsidRPr="00033111">
        <w:rPr>
          <w:rFonts w:hint="eastAsia"/>
        </w:rPr>
        <w:t>）版本进行学习及无限次观看职业道德视频教程；</w:t>
      </w:r>
    </w:p>
    <w:p w:rsidR="00A32101" w:rsidRPr="00033111" w:rsidRDefault="00A32101" w:rsidP="00A32101">
      <w:pPr>
        <w:pStyle w:val="a7"/>
        <w:numPr>
          <w:ilvl w:val="0"/>
          <w:numId w:val="6"/>
        </w:numPr>
        <w:ind w:firstLineChars="0"/>
      </w:pPr>
      <w:r w:rsidRPr="00033111">
        <w:rPr>
          <w:rFonts w:hint="eastAsia"/>
        </w:rPr>
        <w:t>我学院设专职教师与会员进行在线即时沟通、研讨及问答；</w:t>
      </w:r>
    </w:p>
    <w:p w:rsidR="00A32101" w:rsidRPr="00033111" w:rsidRDefault="00A32101" w:rsidP="00A32101">
      <w:pPr>
        <w:pStyle w:val="a7"/>
        <w:numPr>
          <w:ilvl w:val="0"/>
          <w:numId w:val="6"/>
        </w:numPr>
        <w:ind w:firstLineChars="0"/>
      </w:pPr>
      <w:r w:rsidRPr="00033111">
        <w:rPr>
          <w:rFonts w:hint="eastAsia"/>
        </w:rPr>
        <w:t>会员可免费参加我学院不定期组织的职业道德线下培训班；</w:t>
      </w:r>
    </w:p>
    <w:p w:rsidR="00A32101" w:rsidRPr="00033111" w:rsidRDefault="00A32101" w:rsidP="00A32101">
      <w:pPr>
        <w:pStyle w:val="a7"/>
        <w:numPr>
          <w:ilvl w:val="0"/>
          <w:numId w:val="6"/>
        </w:numPr>
        <w:ind w:firstLineChars="0"/>
      </w:pPr>
      <w:r w:rsidRPr="00033111">
        <w:rPr>
          <w:rFonts w:hint="eastAsia"/>
        </w:rPr>
        <w:t>在线考试系统设基础理解分析题</w:t>
      </w:r>
      <w:r w:rsidRPr="00033111">
        <w:rPr>
          <w:rFonts w:hint="eastAsia"/>
        </w:rPr>
        <w:t>60</w:t>
      </w:r>
      <w:r w:rsidRPr="00033111">
        <w:rPr>
          <w:rFonts w:hint="eastAsia"/>
        </w:rPr>
        <w:t>道，案例综合分析题</w:t>
      </w:r>
      <w:r w:rsidRPr="00033111">
        <w:rPr>
          <w:rFonts w:hint="eastAsia"/>
        </w:rPr>
        <w:t>40</w:t>
      </w:r>
      <w:r w:rsidRPr="00033111">
        <w:rPr>
          <w:rFonts w:hint="eastAsia"/>
        </w:rPr>
        <w:t>道，</w:t>
      </w:r>
      <w:r w:rsidR="00033111" w:rsidRPr="00033111">
        <w:rPr>
          <w:rFonts w:hint="eastAsia"/>
        </w:rPr>
        <w:t>均为单选题，</w:t>
      </w:r>
      <w:r w:rsidRPr="00033111">
        <w:rPr>
          <w:rFonts w:hint="eastAsia"/>
        </w:rPr>
        <w:t>每道题</w:t>
      </w:r>
      <w:r w:rsidRPr="00033111">
        <w:rPr>
          <w:rFonts w:hint="eastAsia"/>
        </w:rPr>
        <w:t>1</w:t>
      </w:r>
      <w:r w:rsidRPr="00033111">
        <w:rPr>
          <w:rFonts w:hint="eastAsia"/>
        </w:rPr>
        <w:t>分，共</w:t>
      </w:r>
      <w:r w:rsidRPr="00033111">
        <w:rPr>
          <w:rFonts w:hint="eastAsia"/>
        </w:rPr>
        <w:t>100</w:t>
      </w:r>
      <w:r w:rsidRPr="00033111">
        <w:rPr>
          <w:rFonts w:hint="eastAsia"/>
        </w:rPr>
        <w:t>分，</w:t>
      </w:r>
      <w:r w:rsidRPr="00033111">
        <w:rPr>
          <w:rFonts w:hint="eastAsia"/>
        </w:rPr>
        <w:t>90</w:t>
      </w:r>
      <w:r w:rsidR="00033111" w:rsidRPr="00033111">
        <w:rPr>
          <w:rFonts w:hint="eastAsia"/>
        </w:rPr>
        <w:t>分及以上为通过考试；</w:t>
      </w:r>
    </w:p>
    <w:p w:rsidR="00A32101" w:rsidRPr="00033111" w:rsidRDefault="00A32101" w:rsidP="00A32101">
      <w:pPr>
        <w:pStyle w:val="a7"/>
        <w:numPr>
          <w:ilvl w:val="0"/>
          <w:numId w:val="6"/>
        </w:numPr>
        <w:ind w:firstLineChars="0"/>
      </w:pPr>
      <w:r w:rsidRPr="00033111">
        <w:rPr>
          <w:rFonts w:hint="eastAsia"/>
        </w:rPr>
        <w:t>每次考试时间限定为</w:t>
      </w:r>
      <w:r w:rsidRPr="00033111">
        <w:rPr>
          <w:rFonts w:hint="eastAsia"/>
        </w:rPr>
        <w:t>180</w:t>
      </w:r>
      <w:r w:rsidR="00033111" w:rsidRPr="00033111">
        <w:rPr>
          <w:rFonts w:hint="eastAsia"/>
        </w:rPr>
        <w:t>分钟；</w:t>
      </w:r>
    </w:p>
    <w:p w:rsidR="00033111" w:rsidRPr="00033111" w:rsidRDefault="00033111" w:rsidP="00A32101">
      <w:pPr>
        <w:pStyle w:val="a7"/>
        <w:numPr>
          <w:ilvl w:val="0"/>
          <w:numId w:val="6"/>
        </w:numPr>
        <w:ind w:firstLineChars="0"/>
      </w:pPr>
      <w:r w:rsidRPr="00033111">
        <w:rPr>
          <w:rFonts w:hint="eastAsia"/>
        </w:rPr>
        <w:t>会员若一次未通过考试，可再次申请进入考试系统，但需要重新缴纳考试费</w:t>
      </w:r>
      <w:r w:rsidRPr="00033111">
        <w:rPr>
          <w:rFonts w:hint="eastAsia"/>
        </w:rPr>
        <w:t>1000</w:t>
      </w:r>
      <w:r w:rsidRPr="00033111">
        <w:rPr>
          <w:rFonts w:hint="eastAsia"/>
        </w:rPr>
        <w:t>元；</w:t>
      </w:r>
    </w:p>
    <w:p w:rsidR="00033111" w:rsidRPr="00033111" w:rsidRDefault="00033111" w:rsidP="00A32101">
      <w:pPr>
        <w:pStyle w:val="a7"/>
        <w:numPr>
          <w:ilvl w:val="0"/>
          <w:numId w:val="6"/>
        </w:numPr>
        <w:ind w:firstLineChars="0"/>
      </w:pPr>
      <w:r w:rsidRPr="00033111">
        <w:rPr>
          <w:rFonts w:hint="eastAsia"/>
        </w:rPr>
        <w:t>每次考试题目均不相同，由电脑随机从我学院题库中随机抽取</w:t>
      </w:r>
      <w:r w:rsidRPr="00033111">
        <w:rPr>
          <w:rFonts w:hint="eastAsia"/>
        </w:rPr>
        <w:t>100</w:t>
      </w:r>
      <w:r w:rsidRPr="00033111">
        <w:rPr>
          <w:rFonts w:hint="eastAsia"/>
        </w:rPr>
        <w:t>道题。</w:t>
      </w:r>
    </w:p>
    <w:p w:rsidR="00A32101" w:rsidRDefault="00A32101" w:rsidP="00AF60A7">
      <w:pPr>
        <w:rPr>
          <w:b/>
        </w:rPr>
      </w:pPr>
    </w:p>
    <w:p w:rsidR="00AF60A7" w:rsidRDefault="00AF60A7" w:rsidP="00AF60A7"/>
    <w:p w:rsidR="00AF60A7" w:rsidRPr="00A32101" w:rsidRDefault="00A32101" w:rsidP="00AF60A7">
      <w:pPr>
        <w:rPr>
          <w:b/>
        </w:rPr>
      </w:pPr>
      <w:r>
        <w:rPr>
          <w:rFonts w:hint="eastAsia"/>
        </w:rPr>
        <w:t>3</w:t>
      </w:r>
      <w:r w:rsidR="00AF60A7">
        <w:rPr>
          <w:rFonts w:hint="eastAsia"/>
        </w:rPr>
        <w:t>、</w:t>
      </w:r>
      <w:r w:rsidR="00AF60A7" w:rsidRPr="00A32101">
        <w:rPr>
          <w:rFonts w:hint="eastAsia"/>
          <w:b/>
        </w:rPr>
        <w:t>证书介绍链接页</w:t>
      </w:r>
    </w:p>
    <w:p w:rsidR="004B4624" w:rsidRDefault="00033111" w:rsidP="00033111">
      <w:pPr>
        <w:pStyle w:val="a7"/>
        <w:numPr>
          <w:ilvl w:val="0"/>
          <w:numId w:val="7"/>
        </w:numPr>
        <w:ind w:firstLineChars="0"/>
      </w:pPr>
      <w:r>
        <w:rPr>
          <w:rFonts w:hint="eastAsia"/>
        </w:rPr>
        <w:t>学员通过考试后，超天才职业经理人培训学院将向其颁发具有统一学籍编号的电子版和书面版“最纯洁职业经理人资格证书”</w:t>
      </w:r>
    </w:p>
    <w:p w:rsidR="00033111" w:rsidRPr="00033111" w:rsidRDefault="00033111" w:rsidP="00033111">
      <w:pPr>
        <w:pStyle w:val="a7"/>
        <w:numPr>
          <w:ilvl w:val="0"/>
          <w:numId w:val="7"/>
        </w:numPr>
        <w:ind w:firstLineChars="0"/>
        <w:rPr>
          <w:color w:val="FF0000"/>
        </w:rPr>
      </w:pPr>
      <w:r>
        <w:rPr>
          <w:rFonts w:hint="eastAsia"/>
        </w:rPr>
        <w:t>学员考试成绩及其最纯洁职业经理人资格证书将纳入超天才职业经理人培训学院数据可，学员及其雇主可免费查询验证</w:t>
      </w:r>
      <w:r w:rsidRPr="00033111">
        <w:rPr>
          <w:rFonts w:hint="eastAsia"/>
          <w:color w:val="FF0000"/>
        </w:rPr>
        <w:t>（还需要再设一个验证系统？）</w:t>
      </w:r>
    </w:p>
    <w:p w:rsidR="004B4624" w:rsidRDefault="004B4624" w:rsidP="004B4624"/>
    <w:p w:rsidR="004B4624" w:rsidRDefault="004B4624" w:rsidP="004B4624"/>
    <w:p w:rsidR="001625A3" w:rsidRDefault="001625A3" w:rsidP="004B4624"/>
    <w:p w:rsidR="001625A3" w:rsidRDefault="001625A3" w:rsidP="004B4624"/>
    <w:p w:rsidR="001625A3" w:rsidRDefault="001625A3" w:rsidP="004B4624"/>
    <w:p w:rsidR="001625A3" w:rsidRDefault="001625A3" w:rsidP="004B4624"/>
    <w:p w:rsidR="001625A3" w:rsidRDefault="001625A3" w:rsidP="004B4624"/>
    <w:p w:rsidR="001625A3" w:rsidRDefault="001625A3" w:rsidP="004B4624"/>
    <w:p w:rsidR="001625A3" w:rsidRDefault="001625A3" w:rsidP="004B4624"/>
    <w:p w:rsidR="007D35DD" w:rsidRDefault="007D35DD" w:rsidP="004B4624">
      <w:pPr>
        <w:rPr>
          <w:b/>
          <w:shd w:val="pct15" w:color="auto" w:fill="FFFFFF"/>
        </w:rPr>
      </w:pPr>
    </w:p>
    <w:p w:rsidR="001625A3" w:rsidRPr="001625A3" w:rsidRDefault="001625A3" w:rsidP="004B4624">
      <w:pPr>
        <w:rPr>
          <w:b/>
          <w:shd w:val="pct15" w:color="auto" w:fill="FFFFFF"/>
        </w:rPr>
      </w:pPr>
      <w:r w:rsidRPr="001625A3">
        <w:rPr>
          <w:rFonts w:hint="eastAsia"/>
          <w:b/>
          <w:shd w:val="pct15" w:color="auto" w:fill="FFFFFF"/>
        </w:rPr>
        <w:t>六、关于我们</w:t>
      </w:r>
    </w:p>
    <w:p w:rsidR="001625A3" w:rsidRDefault="001625A3" w:rsidP="004B4624"/>
    <w:p w:rsidR="001625A3" w:rsidRDefault="001625A3" w:rsidP="001625A3">
      <w:pPr>
        <w:ind w:firstLineChars="200" w:firstLine="560"/>
      </w:pPr>
      <w:r>
        <w:rPr>
          <w:rFonts w:hint="eastAsia"/>
          <w:sz w:val="28"/>
          <w:szCs w:val="28"/>
        </w:rPr>
        <w:t>改革开放三十多年来，中国企业尤其是民营企业迅速发展壮大，中国职业经理人队伍也随之成长起来，但中国职业经理人的良好从业规范却没有随之确立起来。</w:t>
      </w:r>
      <w:r>
        <w:rPr>
          <w:rFonts w:hint="eastAsia"/>
          <w:b/>
          <w:sz w:val="28"/>
          <w:szCs w:val="28"/>
        </w:rPr>
        <w:t>超天才职业经理人培训学院</w:t>
      </w:r>
      <w:r>
        <w:rPr>
          <w:rFonts w:hint="eastAsia"/>
          <w:sz w:val="28"/>
          <w:szCs w:val="28"/>
        </w:rPr>
        <w:t>致力于为中国企业培训德才识兼备的高绩效职业经理人，尤其是具有雄才大略可纵横天下的商界领袖，率先提出了“</w:t>
      </w:r>
      <w:r>
        <w:rPr>
          <w:rFonts w:hint="eastAsia"/>
          <w:b/>
          <w:sz w:val="28"/>
          <w:szCs w:val="28"/>
        </w:rPr>
        <w:t>最纯洁职业经理人</w:t>
      </w:r>
      <w:r>
        <w:rPr>
          <w:rFonts w:hint="eastAsia"/>
          <w:sz w:val="28"/>
          <w:szCs w:val="28"/>
        </w:rPr>
        <w:t>”的职场理念，并创立了相应的资格认证体系。</w:t>
      </w:r>
    </w:p>
    <w:p w:rsidR="001625A3" w:rsidRDefault="001625A3" w:rsidP="001625A3">
      <w:pPr>
        <w:ind w:firstLine="405"/>
      </w:pPr>
      <w:r>
        <w:rPr>
          <w:rFonts w:hint="eastAsia"/>
        </w:rPr>
        <w:t>我们的联系方式：</w:t>
      </w:r>
    </w:p>
    <w:p w:rsidR="001625A3" w:rsidRPr="001625A3" w:rsidRDefault="001625A3" w:rsidP="001625A3">
      <w:pPr>
        <w:ind w:firstLine="405"/>
      </w:pPr>
      <w:r>
        <w:rPr>
          <w:rFonts w:hint="eastAsia"/>
        </w:rPr>
        <w:t>我们的邮箱：</w:t>
      </w:r>
    </w:p>
    <w:p w:rsidR="001625A3" w:rsidRDefault="001625A3" w:rsidP="004B4624"/>
    <w:p w:rsidR="001625A3" w:rsidRDefault="001625A3" w:rsidP="004B4624"/>
    <w:p w:rsidR="001625A3" w:rsidRDefault="001625A3" w:rsidP="004B4624"/>
    <w:p w:rsidR="001625A3" w:rsidRDefault="001625A3" w:rsidP="004B4624"/>
    <w:p w:rsidR="001625A3" w:rsidRDefault="001625A3" w:rsidP="004B4624"/>
    <w:p w:rsidR="001625A3" w:rsidRDefault="001625A3" w:rsidP="004B4624"/>
    <w:p w:rsidR="001625A3" w:rsidRDefault="001625A3" w:rsidP="004B4624"/>
    <w:p w:rsidR="001625A3" w:rsidRDefault="001625A3" w:rsidP="004B4624"/>
    <w:p w:rsidR="00EB541D" w:rsidRDefault="00EB541D">
      <w:pPr>
        <w:widowControl/>
        <w:jc w:val="left"/>
      </w:pPr>
      <w:r>
        <w:br w:type="page"/>
      </w:r>
    </w:p>
    <w:p w:rsidR="004B4624" w:rsidRPr="00F57251" w:rsidRDefault="001625A3" w:rsidP="004B4624">
      <w:pPr>
        <w:pStyle w:val="a7"/>
        <w:ind w:left="425" w:firstLineChars="0" w:firstLine="0"/>
        <w:rPr>
          <w:b/>
        </w:rPr>
      </w:pPr>
      <w:r>
        <w:rPr>
          <w:rFonts w:hint="eastAsia"/>
          <w:b/>
          <w:highlight w:val="lightGray"/>
        </w:rPr>
        <w:lastRenderedPageBreak/>
        <w:t>七</w:t>
      </w:r>
      <w:r w:rsidR="00806FC4" w:rsidRPr="002573C3">
        <w:rPr>
          <w:rFonts w:hint="eastAsia"/>
          <w:b/>
          <w:highlight w:val="lightGray"/>
        </w:rPr>
        <w:t>、</w:t>
      </w:r>
      <w:r w:rsidR="00E263FB" w:rsidRPr="002573C3">
        <w:rPr>
          <w:rFonts w:hint="eastAsia"/>
          <w:b/>
          <w:highlight w:val="lightGray"/>
        </w:rPr>
        <w:t>学员</w:t>
      </w:r>
      <w:r w:rsidR="00EB541D" w:rsidRPr="002573C3">
        <w:rPr>
          <w:rFonts w:hint="eastAsia"/>
          <w:b/>
          <w:highlight w:val="lightGray"/>
        </w:rPr>
        <w:t>社区</w:t>
      </w:r>
      <w:r w:rsidR="00161A6C" w:rsidRPr="002573C3">
        <w:rPr>
          <w:rFonts w:hint="eastAsia"/>
          <w:b/>
          <w:highlight w:val="lightGray"/>
        </w:rPr>
        <w:t>链接页设计</w:t>
      </w:r>
      <w:r w:rsidR="002573C3" w:rsidRPr="002573C3">
        <w:rPr>
          <w:rFonts w:hint="eastAsia"/>
          <w:b/>
          <w:highlight w:val="lightGray"/>
        </w:rPr>
        <w:t>初步思路</w:t>
      </w:r>
    </w:p>
    <w:p w:rsidR="00EB541D" w:rsidRDefault="00A33F0C" w:rsidP="004B4624">
      <w:pPr>
        <w:pStyle w:val="a7"/>
        <w:ind w:left="425" w:firstLineChars="0" w:firstLine="0"/>
        <w:rPr>
          <w:color w:val="FF0000"/>
        </w:rPr>
      </w:pPr>
      <w:r w:rsidRPr="00A33F0C">
        <w:rPr>
          <w:rFonts w:hint="eastAsia"/>
          <w:color w:val="FF0000"/>
        </w:rPr>
        <w:t>类似论坛</w:t>
      </w:r>
      <w:r w:rsidR="00220361">
        <w:rPr>
          <w:rFonts w:hint="eastAsia"/>
          <w:color w:val="FF0000"/>
        </w:rPr>
        <w:t>（</w:t>
      </w:r>
      <w:r w:rsidR="00220361">
        <w:rPr>
          <w:rFonts w:hint="eastAsia"/>
          <w:color w:val="FF0000"/>
        </w:rPr>
        <w:t>BBS</w:t>
      </w:r>
      <w:r w:rsidR="00220361">
        <w:rPr>
          <w:rFonts w:hint="eastAsia"/>
          <w:color w:val="FF0000"/>
        </w:rPr>
        <w:t>）</w:t>
      </w:r>
      <w:r w:rsidRPr="00A33F0C">
        <w:rPr>
          <w:rFonts w:hint="eastAsia"/>
          <w:color w:val="FF0000"/>
        </w:rPr>
        <w:t>的形式，能否做？也可以暂时不做。</w:t>
      </w:r>
      <w:r w:rsidRPr="00A33F0C">
        <w:rPr>
          <w:rFonts w:hint="eastAsia"/>
          <w:color w:val="FF0000"/>
        </w:rPr>
        <w:t xml:space="preserve"> </w:t>
      </w:r>
      <w:r w:rsidRPr="00A33F0C">
        <w:rPr>
          <w:rFonts w:hint="eastAsia"/>
          <w:color w:val="FF0000"/>
        </w:rPr>
        <w:t>或者用超天才微博来代替。</w:t>
      </w:r>
    </w:p>
    <w:p w:rsidR="001625A3" w:rsidRDefault="001625A3" w:rsidP="004B4624">
      <w:pPr>
        <w:pStyle w:val="a7"/>
        <w:ind w:left="425" w:firstLineChars="0" w:firstLine="0"/>
        <w:rPr>
          <w:color w:val="FF0000"/>
        </w:rPr>
      </w:pPr>
    </w:p>
    <w:p w:rsidR="00220361" w:rsidRPr="00A33F0C" w:rsidRDefault="001C0F86" w:rsidP="004B4624">
      <w:pPr>
        <w:pStyle w:val="a7"/>
        <w:ind w:left="425" w:firstLineChars="0" w:firstLine="0"/>
        <w:rPr>
          <w:color w:val="FF0000"/>
        </w:rPr>
      </w:pPr>
      <w:r>
        <w:rPr>
          <w:noProof/>
          <w:color w:val="FF0000"/>
        </w:rPr>
        <w:pict>
          <v:shape id="_x0000_s1037" type="#_x0000_t202" style="position:absolute;left:0;text-align:left;margin-left:-1.25pt;margin-top:380.55pt;width:405.8pt;height:208.5pt;z-index:251676672;mso-width-relative:margin;mso-height-relative:margin">
            <v:textbox>
              <w:txbxContent>
                <w:p w:rsidR="00806FC4" w:rsidRDefault="00806FC4" w:rsidP="00806FC4">
                  <w:pPr>
                    <w:ind w:firstLineChars="250" w:firstLine="525"/>
                  </w:pPr>
                  <w:r>
                    <w:rPr>
                      <w:rFonts w:hint="eastAsia"/>
                    </w:rPr>
                    <w:t>发新贴</w:t>
                  </w:r>
                  <w:r>
                    <w:rPr>
                      <w:rFonts w:hint="eastAsia"/>
                    </w:rPr>
                    <w:t xml:space="preserve">   </w:t>
                  </w:r>
                  <w:r>
                    <w:rPr>
                      <w:rFonts w:hint="eastAsia"/>
                    </w:rPr>
                    <w:t>回复</w:t>
                  </w:r>
                </w:p>
                <w:p w:rsidR="00806FC4" w:rsidRDefault="001C0F86" w:rsidP="00806FC4">
                  <w:pPr>
                    <w:ind w:firstLineChars="250" w:firstLine="525"/>
                  </w:pPr>
                  <w:r>
                    <w:pict>
                      <v:rect id="_x0000_i1029" style="width:0;height:1.5pt" o:hralign="center" o:hrstd="t" o:hr="t" fillcolor="#a0a0a0" stroked="f"/>
                    </w:pict>
                  </w:r>
                </w:p>
                <w:p w:rsidR="00806FC4" w:rsidRDefault="00806FC4" w:rsidP="00806FC4">
                  <w:r>
                    <w:rPr>
                      <w:rFonts w:hint="eastAsia"/>
                      <w:noProof/>
                    </w:rPr>
                    <w:drawing>
                      <wp:inline distT="0" distB="0" distL="0" distR="0">
                        <wp:extent cx="752475" cy="676275"/>
                        <wp:effectExtent l="19050" t="0" r="9525" b="0"/>
                        <wp:docPr id="39" name="图片 39" descr="C:\Program Files (x86)\Microsoft Office\MEDIA\CAGCAT10\j029198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Program Files (x86)\Microsoft Office\MEDIA\CAGCAT10\j0291984.wmf"/>
                                <pic:cNvPicPr>
                                  <a:picLocks noChangeAspect="1" noChangeArrowheads="1"/>
                                </pic:cNvPicPr>
                              </pic:nvPicPr>
                              <pic:blipFill>
                                <a:blip r:embed="rId12"/>
                                <a:srcRect/>
                                <a:stretch>
                                  <a:fillRect/>
                                </a:stretch>
                              </pic:blipFill>
                              <pic:spPr bwMode="auto">
                                <a:xfrm>
                                  <a:off x="0" y="0"/>
                                  <a:ext cx="752475" cy="676275"/>
                                </a:xfrm>
                                <a:prstGeom prst="rect">
                                  <a:avLst/>
                                </a:prstGeom>
                                <a:noFill/>
                                <a:ln w="9525">
                                  <a:noFill/>
                                  <a:miter lim="800000"/>
                                  <a:headEnd/>
                                  <a:tailEnd/>
                                </a:ln>
                              </pic:spPr>
                            </pic:pic>
                          </a:graphicData>
                        </a:graphic>
                      </wp:inline>
                    </w:drawing>
                  </w:r>
                  <w:r>
                    <w:rPr>
                      <w:rFonts w:hint="eastAsia"/>
                    </w:rPr>
                    <w:t xml:space="preserve">       </w:t>
                  </w:r>
                  <w:r>
                    <w:rPr>
                      <w:rFonts w:hint="eastAsia"/>
                    </w:rPr>
                    <w:t>这个课程太棒了</w:t>
                  </w:r>
                </w:p>
                <w:p w:rsidR="00806FC4" w:rsidRDefault="001C0F86" w:rsidP="00806FC4">
                  <w:r>
                    <w:pict>
                      <v:rect id="_x0000_i1030" style="width:0;height:1.5pt" o:hralign="center" o:hrstd="t" o:hr="t" fillcolor="#a0a0a0" stroked="f"/>
                    </w:pict>
                  </w:r>
                </w:p>
                <w:p w:rsidR="00806FC4" w:rsidRDefault="00806FC4" w:rsidP="00806FC4">
                  <w:r>
                    <w:rPr>
                      <w:rFonts w:hint="eastAsia"/>
                      <w:noProof/>
                    </w:rPr>
                    <w:drawing>
                      <wp:inline distT="0" distB="0" distL="0" distR="0">
                        <wp:extent cx="647700" cy="666750"/>
                        <wp:effectExtent l="0" t="0" r="0" b="0"/>
                        <wp:docPr id="43" name="图片 43" descr="C:\Program Files (x86)\Microsoft Office\MEDIA\CAGCAT10\j02975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Program Files (x86)\Microsoft Office\MEDIA\CAGCAT10\j0297551.wmf"/>
                                <pic:cNvPicPr>
                                  <a:picLocks noChangeAspect="1" noChangeArrowheads="1"/>
                                </pic:cNvPicPr>
                              </pic:nvPicPr>
                              <pic:blipFill>
                                <a:blip r:embed="rId13"/>
                                <a:srcRect/>
                                <a:stretch>
                                  <a:fillRect/>
                                </a:stretch>
                              </pic:blipFill>
                              <pic:spPr bwMode="auto">
                                <a:xfrm>
                                  <a:off x="0" y="0"/>
                                  <a:ext cx="650365" cy="669493"/>
                                </a:xfrm>
                                <a:prstGeom prst="rect">
                                  <a:avLst/>
                                </a:prstGeom>
                                <a:noFill/>
                                <a:ln w="9525">
                                  <a:noFill/>
                                  <a:miter lim="800000"/>
                                  <a:headEnd/>
                                  <a:tailEnd/>
                                </a:ln>
                              </pic:spPr>
                            </pic:pic>
                          </a:graphicData>
                        </a:graphic>
                      </wp:inline>
                    </w:drawing>
                  </w:r>
                  <w:r>
                    <w:rPr>
                      <w:rFonts w:hint="eastAsia"/>
                    </w:rPr>
                    <w:t xml:space="preserve">   </w:t>
                  </w:r>
                  <w:r>
                    <w:rPr>
                      <w:rFonts w:hint="eastAsia"/>
                    </w:rPr>
                    <w:t>是呀，是挺好的。</w:t>
                  </w:r>
                </w:p>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1625A3" w:rsidRDefault="001625A3" w:rsidP="00806FC4"/>
                <w:p w:rsidR="00806FC4" w:rsidRDefault="00806FC4" w:rsidP="00806FC4"/>
                <w:p w:rsidR="00806FC4" w:rsidRDefault="00806FC4" w:rsidP="00806FC4"/>
                <w:p w:rsidR="002573C3" w:rsidRDefault="002573C3" w:rsidP="00806FC4"/>
                <w:p w:rsidR="002573C3" w:rsidRDefault="002573C3" w:rsidP="00806FC4"/>
                <w:p w:rsidR="002573C3" w:rsidRDefault="002573C3" w:rsidP="00806FC4"/>
                <w:p w:rsidR="002573C3" w:rsidRDefault="002573C3" w:rsidP="00806FC4"/>
                <w:p w:rsidR="002573C3" w:rsidRDefault="002573C3" w:rsidP="00806FC4"/>
                <w:p w:rsidR="002573C3" w:rsidRDefault="002573C3" w:rsidP="00806FC4"/>
                <w:p w:rsidR="002573C3" w:rsidRDefault="002573C3" w:rsidP="00806FC4"/>
                <w:p w:rsidR="002573C3" w:rsidRDefault="002573C3" w:rsidP="00806FC4"/>
                <w:p w:rsidR="002573C3" w:rsidRDefault="002573C3" w:rsidP="00806FC4"/>
                <w:p w:rsidR="002573C3" w:rsidRDefault="002573C3" w:rsidP="00806FC4"/>
                <w:p w:rsidR="002573C3" w:rsidRDefault="002573C3" w:rsidP="00806FC4"/>
                <w:p w:rsidR="002573C3" w:rsidRDefault="002573C3" w:rsidP="00806FC4"/>
                <w:p w:rsidR="002573C3" w:rsidRDefault="002573C3" w:rsidP="00806FC4"/>
                <w:p w:rsidR="002573C3" w:rsidRDefault="002573C3" w:rsidP="00806FC4"/>
                <w:p w:rsidR="00806FC4" w:rsidRDefault="001C0F86" w:rsidP="00806FC4">
                  <w:r>
                    <w:pict>
                      <v:rect id="_x0000_i1031" style="width:0;height:1.5pt" o:hralign="center" o:hrstd="t" o:hr="t" fillcolor="#a0a0a0" stroked="f"/>
                    </w:pict>
                  </w:r>
                </w:p>
              </w:txbxContent>
            </v:textbox>
          </v:shape>
        </w:pict>
      </w:r>
      <w:r>
        <w:rPr>
          <w:noProof/>
          <w:color w:val="FF0000"/>
        </w:rPr>
        <w:pict>
          <v:shape id="_x0000_s1036" type="#_x0000_t202" style="position:absolute;left:0;text-align:left;margin-left:-1.25pt;margin-top:329.9pt;width:413.3pt;height:23.55pt;z-index:251674624;mso-height-percent:200;mso-height-percent:200;mso-width-relative:margin;mso-height-relative:margin">
            <v:textbox style="mso-fit-shape-to-text:t">
              <w:txbxContent>
                <w:p w:rsidR="00806FC4" w:rsidRDefault="00806FC4">
                  <w:r>
                    <w:rPr>
                      <w:rFonts w:hint="eastAsia"/>
                    </w:rPr>
                    <w:t>点击</w:t>
                  </w:r>
                  <w:r w:rsidRPr="00806FC4">
                    <w:rPr>
                      <w:rFonts w:hint="eastAsia"/>
                      <w:highlight w:val="lightGray"/>
                    </w:rPr>
                    <w:t>发表感言</w:t>
                  </w:r>
                  <w:r>
                    <w:rPr>
                      <w:rFonts w:hint="eastAsia"/>
                    </w:rPr>
                    <w:t>，就进入个人学员社区，发表感言等等，学员个人社区发帖页面见下图</w:t>
                  </w:r>
                </w:p>
              </w:txbxContent>
            </v:textbox>
          </v:shape>
        </w:pict>
      </w:r>
      <w:r>
        <w:rPr>
          <w:noProof/>
          <w:color w:val="FF0000"/>
        </w:rPr>
        <w:pict>
          <v:shape id="_x0000_s1032" type="#_x0000_t202" style="position:absolute;left:0;text-align:left;margin-left:0;margin-top:.4pt;width:417.8pt;height:303.65pt;z-index:251669504;mso-position-horizontal:center;mso-width-relative:margin;mso-height-relative:margin">
            <v:textbox>
              <w:txbxContent>
                <w:p w:rsidR="00D47BE2" w:rsidRDefault="00D47BE2">
                  <w:r>
                    <w:rPr>
                      <w:rFonts w:hint="eastAsia"/>
                    </w:rPr>
                    <w:t>学员社区</w:t>
                  </w:r>
                </w:p>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tbl>
                  <w:tblPr>
                    <w:tblW w:w="0" w:type="auto"/>
                    <w:tblInd w:w="5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D47BE2" w:rsidTr="00D47BE2">
                    <w:trPr>
                      <w:trHeight w:val="8625"/>
                    </w:trPr>
                    <w:tc>
                      <w:tcPr>
                        <w:tcW w:w="324" w:type="dxa"/>
                        <w:tcBorders>
                          <w:top w:val="nil"/>
                          <w:right w:val="nil"/>
                        </w:tcBorders>
                      </w:tcPr>
                      <w:p w:rsidR="00D47BE2" w:rsidRDefault="00D47BE2"/>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p w:rsidR="001625A3" w:rsidRDefault="001625A3"/>
                    </w:tc>
                  </w:tr>
                </w:tbl>
                <w:p w:rsidR="00D47BE2" w:rsidRDefault="001C0F86">
                  <w:r>
                    <w:pict>
                      <v:rect id="_x0000_i1032" style="width:0;height:1.5pt" o:hralign="center" o:hrstd="t" o:hr="t" fillcolor="#a0a0a0" stroked="f"/>
                    </w:pict>
                  </w:r>
                </w:p>
                <w:p w:rsidR="00D47BE2" w:rsidRDefault="00D47BE2">
                  <w:r>
                    <w:rPr>
                      <w:rFonts w:hint="eastAsia"/>
                    </w:rPr>
                    <w:t xml:space="preserve">                                                         </w:t>
                  </w:r>
                </w:p>
              </w:txbxContent>
            </v:textbox>
          </v:shape>
        </w:pict>
      </w:r>
      <w:r>
        <w:rPr>
          <w:noProof/>
          <w:color w:val="FF0000"/>
        </w:rPr>
        <w:pict>
          <v:shape id="_x0000_s1035" type="#_x0000_t202" style="position:absolute;left:0;text-align:left;margin-left:21pt;margin-top:149.55pt;width:195.75pt;height:69pt;z-index:251672576">
            <v:textbox>
              <w:txbxContent>
                <w:p w:rsidR="00D47BE2" w:rsidRDefault="00D47BE2">
                  <w:r>
                    <w:rPr>
                      <w:rFonts w:hint="eastAsia"/>
                    </w:rPr>
                    <w:t>学员</w:t>
                  </w:r>
                  <w:r>
                    <w:rPr>
                      <w:rFonts w:hint="eastAsia"/>
                    </w:rPr>
                    <w:t>2</w:t>
                  </w:r>
                  <w:r>
                    <w:rPr>
                      <w:rFonts w:hint="eastAsia"/>
                    </w:rPr>
                    <w:t>：我终于通过考试了</w:t>
                  </w:r>
                </w:p>
              </w:txbxContent>
            </v:textbox>
          </v:shape>
        </w:pict>
      </w:r>
      <w:r>
        <w:rPr>
          <w:noProof/>
          <w:color w:val="FF0000"/>
        </w:rPr>
        <w:pict>
          <v:shape id="_x0000_s1034" type="#_x0000_t202" style="position:absolute;left:0;text-align:left;margin-left:15.75pt;margin-top:45.3pt;width:204.75pt;height:1in;z-index:251671552">
            <v:textbox>
              <w:txbxContent>
                <w:p w:rsidR="00D47BE2" w:rsidRDefault="00D47BE2">
                  <w:r>
                    <w:rPr>
                      <w:rFonts w:hint="eastAsia"/>
                      <w:noProof/>
                    </w:rPr>
                    <w:t>学员</w:t>
                  </w:r>
                  <w:r>
                    <w:rPr>
                      <w:rFonts w:hint="eastAsia"/>
                      <w:noProof/>
                    </w:rPr>
                    <w:t>1</w:t>
                  </w:r>
                  <w:r>
                    <w:rPr>
                      <w:rFonts w:hint="eastAsia"/>
                      <w:noProof/>
                    </w:rPr>
                    <w:t>：这个课程太棒了</w:t>
                  </w:r>
                </w:p>
              </w:txbxContent>
            </v:textbox>
          </v:shape>
        </w:pict>
      </w:r>
      <w:r>
        <w:rPr>
          <w:noProof/>
          <w:color w:val="FF0000"/>
        </w:rPr>
        <w:pict>
          <v:shape id="_x0000_s1033" type="#_x0000_t202" style="position:absolute;left:0;text-align:left;margin-left:306pt;margin-top:45.3pt;width:88.5pt;height:33.75pt;z-index:251670528">
            <v:textbox>
              <w:txbxContent>
                <w:p w:rsidR="00D47BE2" w:rsidRDefault="00D47BE2">
                  <w:r>
                    <w:rPr>
                      <w:rFonts w:hint="eastAsia"/>
                    </w:rPr>
                    <w:t>点击发表感言</w:t>
                  </w:r>
                </w:p>
              </w:txbxContent>
            </v:textbox>
          </v:shape>
        </w:pict>
      </w:r>
    </w:p>
    <w:sectPr w:rsidR="00220361" w:rsidRPr="00A33F0C" w:rsidSect="00631D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F86" w:rsidRDefault="001C0F86" w:rsidP="00AE0D56">
      <w:r>
        <w:separator/>
      </w:r>
    </w:p>
  </w:endnote>
  <w:endnote w:type="continuationSeparator" w:id="0">
    <w:p w:rsidR="001C0F86" w:rsidRDefault="001C0F86" w:rsidP="00AE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F86" w:rsidRDefault="001C0F86" w:rsidP="00AE0D56">
      <w:r>
        <w:separator/>
      </w:r>
    </w:p>
  </w:footnote>
  <w:footnote w:type="continuationSeparator" w:id="0">
    <w:p w:rsidR="001C0F86" w:rsidRDefault="001C0F86" w:rsidP="00AE0D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23364"/>
    <w:multiLevelType w:val="hybridMultilevel"/>
    <w:tmpl w:val="6F3A5D08"/>
    <w:lvl w:ilvl="0" w:tplc="A7A26100">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F203E0"/>
    <w:multiLevelType w:val="multilevel"/>
    <w:tmpl w:val="548163FC"/>
    <w:lvl w:ilvl="0">
      <w:start w:val="1"/>
      <w:numFmt w:val="decimal"/>
      <w:lvlText w:val="%1、"/>
      <w:lvlJc w:val="left"/>
      <w:pPr>
        <w:tabs>
          <w:tab w:val="left" w:pos="425"/>
        </w:tabs>
        <w:ind w:left="425" w:hanging="425"/>
      </w:pPr>
      <w:rPr>
        <w:rFonts w:ascii="宋体" w:eastAsia="宋体" w:hAnsi="宋体" w:cs="宋体" w:hint="eastAsia"/>
        <w:b/>
        <w:bCs/>
      </w:rPr>
    </w:lvl>
    <w:lvl w:ilvl="1" w:tentative="1">
      <w:start w:val="1"/>
      <w:numFmt w:val="upperLetter"/>
      <w:lvlText w:val="%2、"/>
      <w:lvlJc w:val="left"/>
      <w:pPr>
        <w:tabs>
          <w:tab w:val="left" w:pos="850"/>
        </w:tabs>
        <w:ind w:left="850" w:hanging="453"/>
      </w:pPr>
      <w:rPr>
        <w:rFonts w:ascii="宋体" w:eastAsia="宋体" w:hAnsi="宋体" w:cs="宋体" w:hint="eastAsia"/>
      </w:rPr>
    </w:lvl>
    <w:lvl w:ilvl="2" w:tentative="1">
      <w:start w:val="1"/>
      <w:numFmt w:val="decimal"/>
      <w:lvlText w:val="%1.%2.%3."/>
      <w:lvlJc w:val="left"/>
      <w:pPr>
        <w:tabs>
          <w:tab w:val="left" w:pos="1508"/>
        </w:tabs>
        <w:ind w:left="1508" w:hanging="708"/>
      </w:pPr>
      <w:rPr>
        <w:rFonts w:ascii="Times New Roman" w:hAnsi="Times New Roman" w:cs="Times New Roman" w:hint="default"/>
      </w:rPr>
    </w:lvl>
    <w:lvl w:ilvl="3" w:tentative="1">
      <w:start w:val="1"/>
      <w:numFmt w:val="decimal"/>
      <w:lvlText w:val="%1.%2.%3.%4."/>
      <w:lvlJc w:val="left"/>
      <w:pPr>
        <w:tabs>
          <w:tab w:val="left" w:pos="2053"/>
        </w:tabs>
        <w:ind w:left="2053" w:hanging="853"/>
      </w:pPr>
      <w:rPr>
        <w:rFonts w:ascii="Times New Roman" w:hAnsi="Times New Roman" w:cs="Times New Roman" w:hint="default"/>
      </w:rPr>
    </w:lvl>
    <w:lvl w:ilvl="4" w:tentative="1">
      <w:start w:val="1"/>
      <w:numFmt w:val="decimal"/>
      <w:lvlText w:val="%1.%2.%3.%4.%5."/>
      <w:lvlJc w:val="left"/>
      <w:pPr>
        <w:tabs>
          <w:tab w:val="left" w:pos="2495"/>
        </w:tabs>
        <w:ind w:left="2495" w:hanging="895"/>
      </w:pPr>
      <w:rPr>
        <w:rFonts w:ascii="Times New Roman" w:hAnsi="Times New Roman" w:cs="Times New Roman" w:hint="default"/>
      </w:rPr>
    </w:lvl>
    <w:lvl w:ilvl="5" w:tentative="1">
      <w:start w:val="1"/>
      <w:numFmt w:val="decimal"/>
      <w:lvlText w:val="%1.%2.%3.%4.%5.%6."/>
      <w:lvlJc w:val="left"/>
      <w:pPr>
        <w:tabs>
          <w:tab w:val="left" w:pos="3136"/>
        </w:tabs>
        <w:ind w:left="3136" w:hanging="1136"/>
      </w:pPr>
      <w:rPr>
        <w:rFonts w:ascii="Times New Roman" w:hAnsi="Times New Roman" w:cs="Times New Roman" w:hint="default"/>
      </w:rPr>
    </w:lvl>
    <w:lvl w:ilvl="6" w:tentative="1">
      <w:start w:val="1"/>
      <w:numFmt w:val="decimal"/>
      <w:lvlText w:val="%1.%2.%3.%4.%5.%6.%7."/>
      <w:lvlJc w:val="left"/>
      <w:pPr>
        <w:tabs>
          <w:tab w:val="left" w:pos="3673"/>
        </w:tabs>
        <w:ind w:left="3673" w:hanging="1273"/>
      </w:pPr>
      <w:rPr>
        <w:rFonts w:ascii="Times New Roman" w:hAnsi="Times New Roman" w:cs="Times New Roman" w:hint="default"/>
      </w:rPr>
    </w:lvl>
    <w:lvl w:ilvl="7" w:tentative="1">
      <w:start w:val="1"/>
      <w:numFmt w:val="decimal"/>
      <w:lvlText w:val="%1.%2.%3.%4.%5.%6.%7.%8."/>
      <w:lvlJc w:val="left"/>
      <w:pPr>
        <w:tabs>
          <w:tab w:val="left" w:pos="4218"/>
        </w:tabs>
        <w:ind w:left="4218" w:hanging="1418"/>
      </w:pPr>
      <w:rPr>
        <w:rFonts w:ascii="Times New Roman" w:hAnsi="Times New Roman" w:cs="Times New Roman" w:hint="default"/>
      </w:rPr>
    </w:lvl>
    <w:lvl w:ilvl="8" w:tentative="1">
      <w:start w:val="1"/>
      <w:numFmt w:val="decimal"/>
      <w:lvlText w:val="%1.%2.%3.%4.%5.%6.%7.%8.%9."/>
      <w:lvlJc w:val="left"/>
      <w:pPr>
        <w:tabs>
          <w:tab w:val="left" w:pos="4648"/>
        </w:tabs>
        <w:ind w:left="4648" w:hanging="1448"/>
      </w:pPr>
      <w:rPr>
        <w:rFonts w:ascii="Times New Roman" w:hAnsi="Times New Roman" w:cs="Times New Roman" w:hint="default"/>
      </w:rPr>
    </w:lvl>
  </w:abstractNum>
  <w:abstractNum w:abstractNumId="2">
    <w:nsid w:val="48C0441B"/>
    <w:multiLevelType w:val="hybridMultilevel"/>
    <w:tmpl w:val="F7D407CC"/>
    <w:lvl w:ilvl="0" w:tplc="A7A26100">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1122A2"/>
    <w:multiLevelType w:val="hybridMultilevel"/>
    <w:tmpl w:val="2EF85F9E"/>
    <w:lvl w:ilvl="0" w:tplc="A7A26100">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8163F1"/>
    <w:multiLevelType w:val="multilevel"/>
    <w:tmpl w:val="548163F1"/>
    <w:lvl w:ilvl="0" w:tentative="1">
      <w:start w:val="1"/>
      <w:numFmt w:val="decimal"/>
      <w:lvlText w:val="%1、"/>
      <w:lvlJc w:val="left"/>
      <w:pPr>
        <w:tabs>
          <w:tab w:val="left" w:pos="425"/>
        </w:tabs>
        <w:ind w:left="425" w:hanging="425"/>
      </w:pPr>
      <w:rPr>
        <w:rFonts w:ascii="宋体" w:eastAsia="宋体" w:hAnsi="宋体" w:cs="宋体" w:hint="eastAsia"/>
      </w:rPr>
    </w:lvl>
    <w:lvl w:ilvl="1">
      <w:start w:val="1"/>
      <w:numFmt w:val="upperLetter"/>
      <w:lvlText w:val="%2、"/>
      <w:lvlJc w:val="left"/>
      <w:pPr>
        <w:tabs>
          <w:tab w:val="left" w:pos="850"/>
        </w:tabs>
        <w:ind w:left="850" w:hanging="453"/>
      </w:pPr>
      <w:rPr>
        <w:rFonts w:ascii="宋体" w:eastAsia="宋体" w:hAnsi="宋体" w:cs="宋体" w:hint="eastAsia"/>
      </w:rPr>
    </w:lvl>
    <w:lvl w:ilvl="2" w:tentative="1">
      <w:start w:val="1"/>
      <w:numFmt w:val="decimal"/>
      <w:lvlText w:val="%1.%2.%3."/>
      <w:lvlJc w:val="left"/>
      <w:pPr>
        <w:tabs>
          <w:tab w:val="left" w:pos="1508"/>
        </w:tabs>
        <w:ind w:left="1508" w:hanging="708"/>
      </w:pPr>
      <w:rPr>
        <w:rFonts w:ascii="Times New Roman" w:hAnsi="Times New Roman" w:cs="Times New Roman" w:hint="default"/>
      </w:rPr>
    </w:lvl>
    <w:lvl w:ilvl="3" w:tentative="1">
      <w:start w:val="1"/>
      <w:numFmt w:val="decimal"/>
      <w:lvlText w:val="%1.%2.%3.%4."/>
      <w:lvlJc w:val="left"/>
      <w:pPr>
        <w:tabs>
          <w:tab w:val="left" w:pos="2053"/>
        </w:tabs>
        <w:ind w:left="2053" w:hanging="853"/>
      </w:pPr>
      <w:rPr>
        <w:rFonts w:ascii="Times New Roman" w:hAnsi="Times New Roman" w:cs="Times New Roman" w:hint="default"/>
      </w:rPr>
    </w:lvl>
    <w:lvl w:ilvl="4" w:tentative="1">
      <w:start w:val="1"/>
      <w:numFmt w:val="decimal"/>
      <w:lvlText w:val="%1.%2.%3.%4.%5."/>
      <w:lvlJc w:val="left"/>
      <w:pPr>
        <w:tabs>
          <w:tab w:val="left" w:pos="2495"/>
        </w:tabs>
        <w:ind w:left="2495" w:hanging="895"/>
      </w:pPr>
      <w:rPr>
        <w:rFonts w:ascii="Times New Roman" w:hAnsi="Times New Roman" w:cs="Times New Roman" w:hint="default"/>
      </w:rPr>
    </w:lvl>
    <w:lvl w:ilvl="5" w:tentative="1">
      <w:start w:val="1"/>
      <w:numFmt w:val="decimal"/>
      <w:lvlText w:val="%1.%2.%3.%4.%5.%6."/>
      <w:lvlJc w:val="left"/>
      <w:pPr>
        <w:tabs>
          <w:tab w:val="left" w:pos="3136"/>
        </w:tabs>
        <w:ind w:left="3136" w:hanging="1136"/>
      </w:pPr>
      <w:rPr>
        <w:rFonts w:ascii="Times New Roman" w:hAnsi="Times New Roman" w:cs="Times New Roman" w:hint="default"/>
      </w:rPr>
    </w:lvl>
    <w:lvl w:ilvl="6" w:tentative="1">
      <w:start w:val="1"/>
      <w:numFmt w:val="decimal"/>
      <w:lvlText w:val="%1.%2.%3.%4.%5.%6.%7."/>
      <w:lvlJc w:val="left"/>
      <w:pPr>
        <w:tabs>
          <w:tab w:val="left" w:pos="3673"/>
        </w:tabs>
        <w:ind w:left="3673" w:hanging="1273"/>
      </w:pPr>
      <w:rPr>
        <w:rFonts w:ascii="Times New Roman" w:hAnsi="Times New Roman" w:cs="Times New Roman" w:hint="default"/>
      </w:rPr>
    </w:lvl>
    <w:lvl w:ilvl="7" w:tentative="1">
      <w:start w:val="1"/>
      <w:numFmt w:val="decimal"/>
      <w:lvlText w:val="%1.%2.%3.%4.%5.%6.%7.%8."/>
      <w:lvlJc w:val="left"/>
      <w:pPr>
        <w:tabs>
          <w:tab w:val="left" w:pos="4218"/>
        </w:tabs>
        <w:ind w:left="4218" w:hanging="1418"/>
      </w:pPr>
      <w:rPr>
        <w:rFonts w:ascii="Times New Roman" w:hAnsi="Times New Roman" w:cs="Times New Roman" w:hint="default"/>
      </w:rPr>
    </w:lvl>
    <w:lvl w:ilvl="8" w:tentative="1">
      <w:start w:val="1"/>
      <w:numFmt w:val="decimal"/>
      <w:lvlText w:val="%1.%2.%3.%4.%5.%6.%7.%8.%9."/>
      <w:lvlJc w:val="left"/>
      <w:pPr>
        <w:tabs>
          <w:tab w:val="left" w:pos="4648"/>
        </w:tabs>
        <w:ind w:left="4648" w:hanging="1448"/>
      </w:pPr>
      <w:rPr>
        <w:rFonts w:ascii="Times New Roman" w:hAnsi="Times New Roman" w:cs="Times New Roman" w:hint="default"/>
      </w:rPr>
    </w:lvl>
  </w:abstractNum>
  <w:abstractNum w:abstractNumId="5">
    <w:nsid w:val="548163FC"/>
    <w:multiLevelType w:val="multilevel"/>
    <w:tmpl w:val="548163FC"/>
    <w:lvl w:ilvl="0">
      <w:start w:val="1"/>
      <w:numFmt w:val="decimal"/>
      <w:lvlText w:val="%1、"/>
      <w:lvlJc w:val="left"/>
      <w:pPr>
        <w:tabs>
          <w:tab w:val="left" w:pos="425"/>
        </w:tabs>
        <w:ind w:left="425" w:hanging="425"/>
      </w:pPr>
      <w:rPr>
        <w:rFonts w:ascii="宋体" w:eastAsia="宋体" w:hAnsi="宋体" w:cs="宋体" w:hint="eastAsia"/>
        <w:b/>
        <w:bCs/>
      </w:rPr>
    </w:lvl>
    <w:lvl w:ilvl="1" w:tentative="1">
      <w:start w:val="1"/>
      <w:numFmt w:val="upperLetter"/>
      <w:lvlText w:val="%2、"/>
      <w:lvlJc w:val="left"/>
      <w:pPr>
        <w:tabs>
          <w:tab w:val="left" w:pos="850"/>
        </w:tabs>
        <w:ind w:left="850" w:hanging="453"/>
      </w:pPr>
      <w:rPr>
        <w:rFonts w:ascii="宋体" w:eastAsia="宋体" w:hAnsi="宋体" w:cs="宋体" w:hint="eastAsia"/>
      </w:rPr>
    </w:lvl>
    <w:lvl w:ilvl="2" w:tentative="1">
      <w:start w:val="1"/>
      <w:numFmt w:val="decimal"/>
      <w:lvlText w:val="%1.%2.%3."/>
      <w:lvlJc w:val="left"/>
      <w:pPr>
        <w:tabs>
          <w:tab w:val="left" w:pos="1508"/>
        </w:tabs>
        <w:ind w:left="1508" w:hanging="708"/>
      </w:pPr>
      <w:rPr>
        <w:rFonts w:ascii="Times New Roman" w:hAnsi="Times New Roman" w:cs="Times New Roman" w:hint="default"/>
      </w:rPr>
    </w:lvl>
    <w:lvl w:ilvl="3" w:tentative="1">
      <w:start w:val="1"/>
      <w:numFmt w:val="decimal"/>
      <w:lvlText w:val="%1.%2.%3.%4."/>
      <w:lvlJc w:val="left"/>
      <w:pPr>
        <w:tabs>
          <w:tab w:val="left" w:pos="2053"/>
        </w:tabs>
        <w:ind w:left="2053" w:hanging="853"/>
      </w:pPr>
      <w:rPr>
        <w:rFonts w:ascii="Times New Roman" w:hAnsi="Times New Roman" w:cs="Times New Roman" w:hint="default"/>
      </w:rPr>
    </w:lvl>
    <w:lvl w:ilvl="4" w:tentative="1">
      <w:start w:val="1"/>
      <w:numFmt w:val="decimal"/>
      <w:lvlText w:val="%1.%2.%3.%4.%5."/>
      <w:lvlJc w:val="left"/>
      <w:pPr>
        <w:tabs>
          <w:tab w:val="left" w:pos="2495"/>
        </w:tabs>
        <w:ind w:left="2495" w:hanging="895"/>
      </w:pPr>
      <w:rPr>
        <w:rFonts w:ascii="Times New Roman" w:hAnsi="Times New Roman" w:cs="Times New Roman" w:hint="default"/>
      </w:rPr>
    </w:lvl>
    <w:lvl w:ilvl="5" w:tentative="1">
      <w:start w:val="1"/>
      <w:numFmt w:val="decimal"/>
      <w:lvlText w:val="%1.%2.%3.%4.%5.%6."/>
      <w:lvlJc w:val="left"/>
      <w:pPr>
        <w:tabs>
          <w:tab w:val="left" w:pos="3136"/>
        </w:tabs>
        <w:ind w:left="3136" w:hanging="1136"/>
      </w:pPr>
      <w:rPr>
        <w:rFonts w:ascii="Times New Roman" w:hAnsi="Times New Roman" w:cs="Times New Roman" w:hint="default"/>
      </w:rPr>
    </w:lvl>
    <w:lvl w:ilvl="6" w:tentative="1">
      <w:start w:val="1"/>
      <w:numFmt w:val="decimal"/>
      <w:lvlText w:val="%1.%2.%3.%4.%5.%6.%7."/>
      <w:lvlJc w:val="left"/>
      <w:pPr>
        <w:tabs>
          <w:tab w:val="left" w:pos="3673"/>
        </w:tabs>
        <w:ind w:left="3673" w:hanging="1273"/>
      </w:pPr>
      <w:rPr>
        <w:rFonts w:ascii="Times New Roman" w:hAnsi="Times New Roman" w:cs="Times New Roman" w:hint="default"/>
      </w:rPr>
    </w:lvl>
    <w:lvl w:ilvl="7" w:tentative="1">
      <w:start w:val="1"/>
      <w:numFmt w:val="decimal"/>
      <w:lvlText w:val="%1.%2.%3.%4.%5.%6.%7.%8."/>
      <w:lvlJc w:val="left"/>
      <w:pPr>
        <w:tabs>
          <w:tab w:val="left" w:pos="4218"/>
        </w:tabs>
        <w:ind w:left="4218" w:hanging="1418"/>
      </w:pPr>
      <w:rPr>
        <w:rFonts w:ascii="Times New Roman" w:hAnsi="Times New Roman" w:cs="Times New Roman" w:hint="default"/>
      </w:rPr>
    </w:lvl>
    <w:lvl w:ilvl="8" w:tentative="1">
      <w:start w:val="1"/>
      <w:numFmt w:val="decimal"/>
      <w:lvlText w:val="%1.%2.%3.%4.%5.%6.%7.%8.%9."/>
      <w:lvlJc w:val="left"/>
      <w:pPr>
        <w:tabs>
          <w:tab w:val="left" w:pos="4648"/>
        </w:tabs>
        <w:ind w:left="4648" w:hanging="1448"/>
      </w:pPr>
      <w:rPr>
        <w:rFonts w:ascii="Times New Roman" w:hAnsi="Times New Roman" w:cs="Times New Roman" w:hint="default"/>
      </w:rPr>
    </w:lvl>
  </w:abstractNum>
  <w:abstractNum w:abstractNumId="6">
    <w:nsid w:val="60974900"/>
    <w:multiLevelType w:val="hybridMultilevel"/>
    <w:tmpl w:val="99B40DEE"/>
    <w:lvl w:ilvl="0" w:tplc="98EAD1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lvlOverride w:ilvl="0">
      <w:startOverride w:val="1"/>
    </w:lvlOverride>
  </w:num>
  <w:num w:numId="2">
    <w:abstractNumId w:val="4"/>
    <w:lvlOverride w:ilvl="0"/>
    <w:lvlOverride w:ilvl="1">
      <w:startOverride w:val="1"/>
    </w:lvlOverride>
  </w:num>
  <w:num w:numId="3">
    <w:abstractNumId w:val="1"/>
  </w:num>
  <w:num w:numId="4">
    <w:abstractNumId w:val="3"/>
  </w:num>
  <w:num w:numId="5">
    <w:abstractNumId w:val="6"/>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kyUN.Org">
    <w15:presenceInfo w15:providerId="None" w15:userId="SkyUN.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1781F"/>
    <w:rsid w:val="00005583"/>
    <w:rsid w:val="00033111"/>
    <w:rsid w:val="0004689D"/>
    <w:rsid w:val="00062DBE"/>
    <w:rsid w:val="00082694"/>
    <w:rsid w:val="00092DF5"/>
    <w:rsid w:val="00095AE3"/>
    <w:rsid w:val="000B17FB"/>
    <w:rsid w:val="00161A6C"/>
    <w:rsid w:val="001625A3"/>
    <w:rsid w:val="00181854"/>
    <w:rsid w:val="001C0F86"/>
    <w:rsid w:val="001D239A"/>
    <w:rsid w:val="00220361"/>
    <w:rsid w:val="00237A9D"/>
    <w:rsid w:val="0025628A"/>
    <w:rsid w:val="002573C3"/>
    <w:rsid w:val="00297266"/>
    <w:rsid w:val="002A0D65"/>
    <w:rsid w:val="002B11F1"/>
    <w:rsid w:val="003175E4"/>
    <w:rsid w:val="00342FC7"/>
    <w:rsid w:val="0039483D"/>
    <w:rsid w:val="003A57DF"/>
    <w:rsid w:val="0048035E"/>
    <w:rsid w:val="004B4624"/>
    <w:rsid w:val="004C672F"/>
    <w:rsid w:val="00503DE2"/>
    <w:rsid w:val="0051777D"/>
    <w:rsid w:val="00631DE8"/>
    <w:rsid w:val="006474D1"/>
    <w:rsid w:val="00673F20"/>
    <w:rsid w:val="006A14BA"/>
    <w:rsid w:val="00707F5E"/>
    <w:rsid w:val="00714FD9"/>
    <w:rsid w:val="007362F4"/>
    <w:rsid w:val="0078085A"/>
    <w:rsid w:val="007D35DD"/>
    <w:rsid w:val="007F66AF"/>
    <w:rsid w:val="008019F8"/>
    <w:rsid w:val="00806FC4"/>
    <w:rsid w:val="0081101B"/>
    <w:rsid w:val="00822840"/>
    <w:rsid w:val="00896F86"/>
    <w:rsid w:val="00902C87"/>
    <w:rsid w:val="0094437B"/>
    <w:rsid w:val="0094658E"/>
    <w:rsid w:val="009C7E1A"/>
    <w:rsid w:val="009F7CE8"/>
    <w:rsid w:val="00A24108"/>
    <w:rsid w:val="00A32101"/>
    <w:rsid w:val="00A33F0C"/>
    <w:rsid w:val="00A40915"/>
    <w:rsid w:val="00A52F25"/>
    <w:rsid w:val="00A75CAB"/>
    <w:rsid w:val="00AC2B1A"/>
    <w:rsid w:val="00AD2920"/>
    <w:rsid w:val="00AE0D56"/>
    <w:rsid w:val="00AF60A7"/>
    <w:rsid w:val="00B05DCB"/>
    <w:rsid w:val="00B41EE7"/>
    <w:rsid w:val="00B87A5A"/>
    <w:rsid w:val="00BF6D33"/>
    <w:rsid w:val="00C1781F"/>
    <w:rsid w:val="00C609EE"/>
    <w:rsid w:val="00C80384"/>
    <w:rsid w:val="00D12163"/>
    <w:rsid w:val="00D47BE2"/>
    <w:rsid w:val="00D6535B"/>
    <w:rsid w:val="00D7244F"/>
    <w:rsid w:val="00D80D48"/>
    <w:rsid w:val="00DC24E0"/>
    <w:rsid w:val="00E0248F"/>
    <w:rsid w:val="00E261AA"/>
    <w:rsid w:val="00E263FB"/>
    <w:rsid w:val="00E32FA1"/>
    <w:rsid w:val="00E47E0D"/>
    <w:rsid w:val="00EA7DC5"/>
    <w:rsid w:val="00EB3C56"/>
    <w:rsid w:val="00EB541D"/>
    <w:rsid w:val="00EC0F25"/>
    <w:rsid w:val="00EF3686"/>
    <w:rsid w:val="00F05175"/>
    <w:rsid w:val="00F30C01"/>
    <w:rsid w:val="00F42B87"/>
    <w:rsid w:val="00F57251"/>
    <w:rsid w:val="00F83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60D037-6D14-4DFF-AC60-454BC14F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1D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3A09"/>
    <w:rPr>
      <w:sz w:val="18"/>
      <w:szCs w:val="18"/>
    </w:rPr>
  </w:style>
  <w:style w:type="character" w:customStyle="1" w:styleId="Char">
    <w:name w:val="批注框文本 Char"/>
    <w:basedOn w:val="a0"/>
    <w:link w:val="a3"/>
    <w:uiPriority w:val="99"/>
    <w:semiHidden/>
    <w:rsid w:val="00F83A09"/>
    <w:rPr>
      <w:sz w:val="18"/>
      <w:szCs w:val="18"/>
    </w:rPr>
  </w:style>
  <w:style w:type="paragraph" w:styleId="a4">
    <w:name w:val="header"/>
    <w:basedOn w:val="a"/>
    <w:link w:val="Char0"/>
    <w:uiPriority w:val="99"/>
    <w:semiHidden/>
    <w:unhideWhenUsed/>
    <w:rsid w:val="00AE0D5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AE0D56"/>
    <w:rPr>
      <w:sz w:val="18"/>
      <w:szCs w:val="18"/>
    </w:rPr>
  </w:style>
  <w:style w:type="paragraph" w:styleId="a5">
    <w:name w:val="footer"/>
    <w:basedOn w:val="a"/>
    <w:link w:val="Char1"/>
    <w:uiPriority w:val="99"/>
    <w:semiHidden/>
    <w:unhideWhenUsed/>
    <w:rsid w:val="00AE0D56"/>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AE0D56"/>
    <w:rPr>
      <w:sz w:val="18"/>
      <w:szCs w:val="18"/>
    </w:rPr>
  </w:style>
  <w:style w:type="table" w:styleId="a6">
    <w:name w:val="Table Grid"/>
    <w:basedOn w:val="a1"/>
    <w:uiPriority w:val="59"/>
    <w:rsid w:val="007F66A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
    <w:name w:val="列出段落1"/>
    <w:basedOn w:val="a"/>
    <w:uiPriority w:val="34"/>
    <w:qFormat/>
    <w:rsid w:val="004B4624"/>
    <w:pPr>
      <w:ind w:firstLineChars="200" w:firstLine="420"/>
    </w:pPr>
    <w:rPr>
      <w:rFonts w:ascii="Calibri" w:eastAsia="宋体" w:hAnsi="Calibri" w:cs="Times New Roman"/>
    </w:rPr>
  </w:style>
  <w:style w:type="paragraph" w:customStyle="1" w:styleId="p0">
    <w:name w:val="p0"/>
    <w:basedOn w:val="a"/>
    <w:rsid w:val="004B4624"/>
    <w:pPr>
      <w:widowControl/>
    </w:pPr>
    <w:rPr>
      <w:rFonts w:ascii="Calibri" w:eastAsia="宋体" w:hAnsi="Calibri" w:cs="宋体"/>
      <w:kern w:val="0"/>
      <w:szCs w:val="21"/>
    </w:rPr>
  </w:style>
  <w:style w:type="paragraph" w:styleId="a7">
    <w:name w:val="List Paragraph"/>
    <w:basedOn w:val="a"/>
    <w:uiPriority w:val="34"/>
    <w:qFormat/>
    <w:rsid w:val="004B46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83C49-CAB0-49B6-869B-0F5175FD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8</Pages>
  <Words>539</Words>
  <Characters>3075</Characters>
  <Application>Microsoft Office Word</Application>
  <DocSecurity>0</DocSecurity>
  <Lines>25</Lines>
  <Paragraphs>7</Paragraphs>
  <ScaleCrop>false</ScaleCrop>
  <Company>微软中国</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SkyUN.Org</cp:lastModifiedBy>
  <cp:revision>52</cp:revision>
  <dcterms:created xsi:type="dcterms:W3CDTF">2015-03-18T10:16:00Z</dcterms:created>
  <dcterms:modified xsi:type="dcterms:W3CDTF">2015-03-26T02:26:00Z</dcterms:modified>
</cp:coreProperties>
</file>